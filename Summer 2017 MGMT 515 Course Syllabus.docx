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707170" w14:textId="77777777" w:rsidR="00B9183E" w:rsidRPr="00823CAC" w:rsidRDefault="00B9183E" w:rsidP="00B9183E">
      <w:pPr>
        <w:tabs>
          <w:tab w:val="center" w:pos="4680"/>
        </w:tabs>
        <w:suppressAutoHyphens/>
        <w:jc w:val="center"/>
        <w:rPr>
          <w:rFonts w:ascii="Arial" w:hAnsi="Arial" w:cs="Arial"/>
          <w:b/>
          <w:sz w:val="22"/>
          <w:szCs w:val="22"/>
        </w:rPr>
      </w:pPr>
      <w:r w:rsidRPr="00823CAC">
        <w:rPr>
          <w:rFonts w:ascii="Arial" w:hAnsi="Arial" w:cs="Arial"/>
          <w:b/>
          <w:sz w:val="22"/>
          <w:szCs w:val="22"/>
        </w:rPr>
        <w:t>The University of North America</w:t>
      </w:r>
    </w:p>
    <w:p w14:paraId="43BC929B" w14:textId="77777777" w:rsidR="00B9183E" w:rsidRPr="00823CAC" w:rsidRDefault="00B9183E" w:rsidP="00B9183E">
      <w:pPr>
        <w:tabs>
          <w:tab w:val="center" w:pos="4680"/>
        </w:tabs>
        <w:suppressAutoHyphens/>
        <w:jc w:val="center"/>
        <w:rPr>
          <w:rFonts w:ascii="Arial" w:hAnsi="Arial" w:cs="Arial"/>
          <w:b/>
          <w:sz w:val="22"/>
          <w:szCs w:val="22"/>
        </w:rPr>
      </w:pPr>
    </w:p>
    <w:p w14:paraId="345111A3" w14:textId="77777777" w:rsidR="00B9183E" w:rsidRPr="00823CAC" w:rsidRDefault="00B9183E" w:rsidP="00B9183E">
      <w:pPr>
        <w:tabs>
          <w:tab w:val="center" w:pos="4680"/>
        </w:tabs>
        <w:suppressAutoHyphens/>
        <w:jc w:val="center"/>
        <w:rPr>
          <w:rFonts w:ascii="Arial" w:hAnsi="Arial" w:cs="Arial"/>
          <w:b/>
          <w:sz w:val="22"/>
          <w:szCs w:val="22"/>
        </w:rPr>
      </w:pPr>
      <w:r w:rsidRPr="00823CAC">
        <w:rPr>
          <w:rFonts w:ascii="Arial" w:hAnsi="Arial" w:cs="Arial"/>
          <w:b/>
          <w:sz w:val="22"/>
          <w:szCs w:val="22"/>
        </w:rPr>
        <w:t xml:space="preserve">MGMT 515 </w:t>
      </w:r>
      <w:r>
        <w:rPr>
          <w:rFonts w:ascii="Arial" w:hAnsi="Arial" w:cs="Arial"/>
          <w:b/>
          <w:sz w:val="22"/>
          <w:szCs w:val="22"/>
        </w:rPr>
        <w:t xml:space="preserve">Online </w:t>
      </w:r>
      <w:r w:rsidRPr="00823CAC">
        <w:rPr>
          <w:rFonts w:ascii="Arial" w:hAnsi="Arial" w:cs="Arial"/>
          <w:b/>
          <w:sz w:val="22"/>
          <w:szCs w:val="22"/>
        </w:rPr>
        <w:t>– Management That Transforms</w:t>
      </w:r>
    </w:p>
    <w:p w14:paraId="251E5F13" w14:textId="77777777" w:rsidR="00B9183E" w:rsidRPr="00823CAC" w:rsidRDefault="00B9183E" w:rsidP="00B9183E">
      <w:pPr>
        <w:tabs>
          <w:tab w:val="center" w:pos="4680"/>
        </w:tabs>
        <w:suppressAutoHyphens/>
        <w:jc w:val="center"/>
        <w:rPr>
          <w:rFonts w:ascii="Arial" w:hAnsi="Arial" w:cs="Arial"/>
          <w:sz w:val="22"/>
          <w:szCs w:val="22"/>
        </w:rPr>
      </w:pPr>
    </w:p>
    <w:p w14:paraId="193232F9" w14:textId="77777777" w:rsidR="00B9183E" w:rsidRPr="00263FD6" w:rsidRDefault="00B9183E" w:rsidP="00B9183E">
      <w:pPr>
        <w:tabs>
          <w:tab w:val="center" w:pos="4680"/>
        </w:tabs>
        <w:suppressAutoHyphens/>
        <w:jc w:val="center"/>
        <w:rPr>
          <w:rFonts w:ascii="Arial" w:hAnsi="Arial" w:cs="Arial"/>
          <w:b/>
          <w:bCs/>
          <w:sz w:val="22"/>
          <w:szCs w:val="22"/>
          <w:u w:val="single"/>
          <w:lang w:val="fr-FR"/>
        </w:rPr>
      </w:pPr>
      <w:r w:rsidRPr="00263FD6">
        <w:rPr>
          <w:rFonts w:ascii="Arial" w:hAnsi="Arial" w:cs="Arial"/>
          <w:b/>
          <w:bCs/>
          <w:sz w:val="22"/>
          <w:szCs w:val="22"/>
          <w:u w:val="single"/>
          <w:lang w:val="fr-FR"/>
        </w:rPr>
        <w:t>COURSE SYLLABUS</w:t>
      </w:r>
    </w:p>
    <w:p w14:paraId="35DA307B" w14:textId="77777777" w:rsidR="00B9183E" w:rsidRPr="00364B1F" w:rsidRDefault="00B9183E" w:rsidP="00B9183E">
      <w:pPr>
        <w:tabs>
          <w:tab w:val="center" w:pos="4680"/>
        </w:tabs>
        <w:suppressAutoHyphens/>
        <w:rPr>
          <w:rFonts w:ascii="Arial" w:hAnsi="Arial" w:cs="Arial"/>
          <w:sz w:val="22"/>
          <w:szCs w:val="22"/>
          <w:lang w:val="fr-FR"/>
        </w:rPr>
      </w:pPr>
    </w:p>
    <w:p w14:paraId="0E82B71A" w14:textId="77777777" w:rsidR="00B9183E" w:rsidRPr="00263FD6" w:rsidRDefault="00B9183E" w:rsidP="00B9183E">
      <w:pPr>
        <w:jc w:val="center"/>
        <w:rPr>
          <w:rFonts w:ascii="Arial" w:hAnsi="Arial" w:cs="Arial"/>
          <w:sz w:val="22"/>
          <w:szCs w:val="22"/>
          <w:lang w:val="fr-FR"/>
        </w:rPr>
      </w:pPr>
      <w:r w:rsidRPr="00364B1F">
        <w:rPr>
          <w:rFonts w:ascii="Arial" w:hAnsi="Arial" w:cs="Arial"/>
          <w:sz w:val="22"/>
          <w:szCs w:val="22"/>
          <w:lang w:val="fr-FR"/>
        </w:rPr>
        <w:t>Professor</w:t>
      </w:r>
      <w:r w:rsidRPr="00263FD6">
        <w:rPr>
          <w:rFonts w:ascii="Arial" w:hAnsi="Arial" w:cs="Arial"/>
          <w:sz w:val="22"/>
          <w:szCs w:val="22"/>
          <w:lang w:val="fr-FR"/>
        </w:rPr>
        <w:t xml:space="preserve">: </w:t>
      </w:r>
      <w:r>
        <w:rPr>
          <w:rFonts w:ascii="Arial" w:hAnsi="Arial" w:cs="Arial"/>
          <w:sz w:val="22"/>
          <w:szCs w:val="22"/>
          <w:lang w:val="fr-FR"/>
        </w:rPr>
        <w:t>Steven R. Allen</w:t>
      </w:r>
    </w:p>
    <w:p w14:paraId="47B720CF" w14:textId="77777777" w:rsidR="00B9183E" w:rsidRDefault="00B9183E" w:rsidP="00B9183E">
      <w:pPr>
        <w:jc w:val="center"/>
        <w:rPr>
          <w:rFonts w:ascii="Arial" w:hAnsi="Arial" w:cs="Arial"/>
          <w:sz w:val="22"/>
          <w:szCs w:val="22"/>
        </w:rPr>
      </w:pPr>
      <w:r w:rsidRPr="00823CAC">
        <w:rPr>
          <w:rFonts w:ascii="Arial" w:hAnsi="Arial" w:cs="Arial"/>
          <w:sz w:val="22"/>
          <w:szCs w:val="22"/>
        </w:rPr>
        <w:t xml:space="preserve">E-Mail: </w:t>
      </w:r>
      <w:r>
        <w:rPr>
          <w:rFonts w:ascii="Arial" w:hAnsi="Arial" w:cs="Arial"/>
          <w:sz w:val="22"/>
          <w:szCs w:val="22"/>
        </w:rPr>
        <w:t>steve.allen@live.uona.edu</w:t>
      </w:r>
    </w:p>
    <w:p w14:paraId="57728029" w14:textId="77777777" w:rsidR="00B9183E" w:rsidRDefault="00B9183E" w:rsidP="00B9183E">
      <w:pPr>
        <w:jc w:val="center"/>
        <w:rPr>
          <w:rFonts w:ascii="Arial" w:hAnsi="Arial" w:cs="Arial"/>
          <w:sz w:val="22"/>
          <w:szCs w:val="22"/>
        </w:rPr>
      </w:pPr>
    </w:p>
    <w:p w14:paraId="5EAB925D" w14:textId="27ADC7A7" w:rsidR="002C41BF" w:rsidRDefault="00B9183E" w:rsidP="00B9183E">
      <w:pPr>
        <w:jc w:val="center"/>
        <w:rPr>
          <w:rFonts w:ascii="Arial" w:hAnsi="Arial" w:cs="Arial"/>
          <w:sz w:val="22"/>
          <w:szCs w:val="22"/>
        </w:rPr>
      </w:pPr>
      <w:r>
        <w:rPr>
          <w:rFonts w:ascii="Arial" w:hAnsi="Arial" w:cs="Arial"/>
          <w:sz w:val="22"/>
          <w:szCs w:val="22"/>
        </w:rPr>
        <w:t xml:space="preserve">Last Reviewed and Updated on </w:t>
      </w:r>
      <w:r w:rsidR="00471D85">
        <w:rPr>
          <w:rFonts w:ascii="Arial" w:hAnsi="Arial" w:cs="Arial"/>
          <w:sz w:val="22"/>
          <w:szCs w:val="22"/>
        </w:rPr>
        <w:t>23</w:t>
      </w:r>
      <w:r>
        <w:rPr>
          <w:rFonts w:ascii="Arial" w:hAnsi="Arial" w:cs="Arial"/>
          <w:sz w:val="22"/>
          <w:szCs w:val="22"/>
        </w:rPr>
        <w:t xml:space="preserve"> </w:t>
      </w:r>
      <w:r w:rsidR="00471D85">
        <w:rPr>
          <w:rFonts w:ascii="Arial" w:hAnsi="Arial" w:cs="Arial"/>
          <w:sz w:val="22"/>
          <w:szCs w:val="22"/>
        </w:rPr>
        <w:t>June</w:t>
      </w:r>
      <w:r>
        <w:rPr>
          <w:rFonts w:ascii="Arial" w:hAnsi="Arial" w:cs="Arial"/>
          <w:sz w:val="22"/>
          <w:szCs w:val="22"/>
        </w:rPr>
        <w:t xml:space="preserve"> 2017</w:t>
      </w:r>
    </w:p>
    <w:p w14:paraId="771AE215" w14:textId="77777777" w:rsidR="00B9183E" w:rsidRDefault="00B9183E" w:rsidP="00B9183E">
      <w:pPr>
        <w:jc w:val="center"/>
        <w:rPr>
          <w:rFonts w:ascii="Arial" w:hAnsi="Arial" w:cs="Arial"/>
          <w:sz w:val="22"/>
          <w:szCs w:val="22"/>
        </w:rPr>
      </w:pPr>
    </w:p>
    <w:p w14:paraId="5D6039D6" w14:textId="77777777" w:rsidR="00B9183E" w:rsidRPr="00823CAC" w:rsidRDefault="00B9183E" w:rsidP="00B9183E">
      <w:pPr>
        <w:rPr>
          <w:rFonts w:ascii="Arial" w:hAnsi="Arial" w:cs="Arial"/>
          <w:b/>
          <w:sz w:val="22"/>
          <w:szCs w:val="22"/>
          <w:u w:val="single"/>
        </w:rPr>
      </w:pPr>
      <w:r w:rsidRPr="00823CAC">
        <w:rPr>
          <w:rFonts w:ascii="Arial" w:hAnsi="Arial" w:cs="Arial"/>
          <w:b/>
          <w:sz w:val="22"/>
          <w:szCs w:val="22"/>
          <w:u w:val="single"/>
        </w:rPr>
        <w:t>Course Description:</w:t>
      </w:r>
    </w:p>
    <w:p w14:paraId="4F97AA79" w14:textId="77777777" w:rsidR="00B9183E" w:rsidRDefault="00B9183E" w:rsidP="00B9183E">
      <w:pPr>
        <w:jc w:val="both"/>
        <w:rPr>
          <w:rFonts w:ascii="Arial" w:hAnsi="Arial" w:cs="Arial"/>
          <w:sz w:val="22"/>
          <w:szCs w:val="20"/>
        </w:rPr>
      </w:pPr>
    </w:p>
    <w:p w14:paraId="0873B4BC" w14:textId="50D11A33" w:rsidR="00B9183E" w:rsidRDefault="00B9183E" w:rsidP="00B9183E">
      <w:pPr>
        <w:rPr>
          <w:rFonts w:ascii="Arial" w:hAnsi="Arial" w:cs="Arial"/>
          <w:sz w:val="22"/>
          <w:szCs w:val="20"/>
        </w:rPr>
      </w:pPr>
      <w:r w:rsidRPr="00823CAC">
        <w:rPr>
          <w:rFonts w:ascii="Arial" w:hAnsi="Arial" w:cs="Arial"/>
          <w:sz w:val="22"/>
          <w:szCs w:val="20"/>
        </w:rPr>
        <w:t xml:space="preserve">In this course, students explore the differences between managers and leaders, </w:t>
      </w:r>
      <w:r>
        <w:rPr>
          <w:rFonts w:ascii="Arial" w:hAnsi="Arial" w:cs="Arial"/>
          <w:sz w:val="22"/>
          <w:szCs w:val="20"/>
        </w:rPr>
        <w:t>using</w:t>
      </w:r>
      <w:r w:rsidRPr="00823CAC">
        <w:rPr>
          <w:rFonts w:ascii="Arial" w:hAnsi="Arial" w:cs="Arial"/>
          <w:sz w:val="22"/>
          <w:szCs w:val="20"/>
        </w:rPr>
        <w:t xml:space="preserve"> a framework for understanding issues involved in both managing and being managed. Students will be introduced to the process of decision-making in</w:t>
      </w:r>
      <w:r>
        <w:rPr>
          <w:rFonts w:ascii="Arial" w:hAnsi="Arial" w:cs="Arial"/>
          <w:sz w:val="22"/>
          <w:szCs w:val="20"/>
        </w:rPr>
        <w:t xml:space="preserve"> a variety of business context</w:t>
      </w:r>
      <w:r w:rsidR="00471D85">
        <w:rPr>
          <w:rFonts w:ascii="Arial" w:hAnsi="Arial" w:cs="Arial"/>
          <w:sz w:val="22"/>
          <w:szCs w:val="20"/>
        </w:rPr>
        <w:t>s</w:t>
      </w:r>
      <w:r>
        <w:rPr>
          <w:rFonts w:ascii="Arial" w:hAnsi="Arial" w:cs="Arial"/>
          <w:sz w:val="22"/>
          <w:szCs w:val="20"/>
        </w:rPr>
        <w:t xml:space="preserve"> </w:t>
      </w:r>
      <w:r w:rsidRPr="00823CAC">
        <w:rPr>
          <w:rFonts w:ascii="Arial" w:hAnsi="Arial" w:cs="Arial"/>
          <w:sz w:val="22"/>
          <w:szCs w:val="20"/>
        </w:rPr>
        <w:t>and develop skills related to managing groups and teams in a changing, global environment.</w:t>
      </w:r>
    </w:p>
    <w:p w14:paraId="59E93C6E" w14:textId="77777777" w:rsidR="00B9183E" w:rsidRDefault="00B9183E" w:rsidP="00B9183E">
      <w:pPr>
        <w:jc w:val="both"/>
        <w:rPr>
          <w:rFonts w:ascii="Arial" w:hAnsi="Arial" w:cs="Arial"/>
          <w:sz w:val="22"/>
          <w:szCs w:val="20"/>
        </w:rPr>
      </w:pPr>
    </w:p>
    <w:p w14:paraId="63C02146" w14:textId="77777777" w:rsidR="00B9183E" w:rsidRDefault="00B9183E" w:rsidP="00B9183E">
      <w:pPr>
        <w:jc w:val="both"/>
        <w:rPr>
          <w:rFonts w:ascii="Arial" w:hAnsi="Arial" w:cs="Arial"/>
          <w:sz w:val="22"/>
          <w:szCs w:val="20"/>
        </w:rPr>
      </w:pPr>
      <w:r>
        <w:rPr>
          <w:rFonts w:ascii="Arial" w:hAnsi="Arial" w:cs="Arial"/>
          <w:sz w:val="22"/>
          <w:szCs w:val="20"/>
        </w:rPr>
        <w:t>Credit Hours: 4.5</w:t>
      </w:r>
    </w:p>
    <w:p w14:paraId="5CC9680C" w14:textId="77777777" w:rsidR="00B9183E" w:rsidRDefault="00B9183E" w:rsidP="00B9183E">
      <w:pPr>
        <w:jc w:val="both"/>
        <w:rPr>
          <w:rFonts w:ascii="Arial" w:hAnsi="Arial" w:cs="Arial"/>
          <w:sz w:val="22"/>
          <w:szCs w:val="20"/>
        </w:rPr>
      </w:pPr>
    </w:p>
    <w:p w14:paraId="35A98A99" w14:textId="77777777" w:rsidR="00B9183E" w:rsidRDefault="00B9183E" w:rsidP="00B9183E">
      <w:pPr>
        <w:jc w:val="both"/>
        <w:rPr>
          <w:rFonts w:ascii="Arial" w:hAnsi="Arial" w:cs="Arial"/>
          <w:sz w:val="22"/>
          <w:szCs w:val="20"/>
        </w:rPr>
      </w:pPr>
      <w:r>
        <w:rPr>
          <w:rFonts w:ascii="Arial" w:hAnsi="Arial" w:cs="Arial"/>
          <w:sz w:val="22"/>
          <w:szCs w:val="20"/>
        </w:rPr>
        <w:t>Class Instruction: 45 hours on-line</w:t>
      </w:r>
    </w:p>
    <w:p w14:paraId="4436DB2F" w14:textId="77777777" w:rsidR="00B9183E" w:rsidRDefault="00B9183E" w:rsidP="00B9183E">
      <w:pPr>
        <w:jc w:val="both"/>
        <w:rPr>
          <w:rFonts w:ascii="Arial" w:hAnsi="Arial" w:cs="Arial"/>
          <w:sz w:val="22"/>
          <w:szCs w:val="20"/>
        </w:rPr>
      </w:pPr>
    </w:p>
    <w:p w14:paraId="07837E7B" w14:textId="77777777" w:rsidR="00B9183E" w:rsidRPr="00823CAC" w:rsidRDefault="00B9183E" w:rsidP="00B9183E">
      <w:pPr>
        <w:jc w:val="both"/>
        <w:rPr>
          <w:rFonts w:ascii="Arial" w:hAnsi="Arial" w:cs="Arial"/>
          <w:sz w:val="22"/>
          <w:szCs w:val="20"/>
        </w:rPr>
      </w:pPr>
      <w:r>
        <w:rPr>
          <w:rFonts w:ascii="Arial" w:hAnsi="Arial" w:cs="Arial"/>
          <w:sz w:val="22"/>
          <w:szCs w:val="20"/>
        </w:rPr>
        <w:t>Prerequisite: None</w:t>
      </w:r>
    </w:p>
    <w:p w14:paraId="5A97F772" w14:textId="77777777" w:rsidR="00B9183E" w:rsidRPr="00823CAC" w:rsidRDefault="00B9183E" w:rsidP="00B9183E">
      <w:pPr>
        <w:rPr>
          <w:rFonts w:ascii="Arial" w:hAnsi="Arial" w:cs="Arial"/>
          <w:b/>
          <w:szCs w:val="22"/>
          <w:u w:val="single"/>
        </w:rPr>
      </w:pPr>
    </w:p>
    <w:p w14:paraId="12FCA430" w14:textId="77777777" w:rsidR="00B9183E" w:rsidRPr="00823CAC" w:rsidRDefault="00B9183E" w:rsidP="00B9183E">
      <w:pPr>
        <w:rPr>
          <w:rFonts w:ascii="Arial" w:hAnsi="Arial" w:cs="Arial"/>
          <w:b/>
          <w:sz w:val="22"/>
          <w:szCs w:val="22"/>
          <w:u w:val="single"/>
        </w:rPr>
      </w:pPr>
      <w:r w:rsidRPr="00823CAC">
        <w:rPr>
          <w:rFonts w:ascii="Arial" w:hAnsi="Arial" w:cs="Arial"/>
          <w:b/>
          <w:sz w:val="22"/>
          <w:szCs w:val="22"/>
          <w:u w:val="single"/>
        </w:rPr>
        <w:t xml:space="preserve">Course Objectives: </w:t>
      </w:r>
    </w:p>
    <w:p w14:paraId="01337BC4" w14:textId="77777777" w:rsidR="00B9183E" w:rsidRPr="00823CAC" w:rsidRDefault="00B9183E" w:rsidP="00B9183E">
      <w:pPr>
        <w:rPr>
          <w:rFonts w:ascii="Arial" w:hAnsi="Arial" w:cs="Arial"/>
          <w:b/>
          <w:sz w:val="22"/>
          <w:szCs w:val="22"/>
          <w:u w:val="single"/>
        </w:rPr>
      </w:pPr>
    </w:p>
    <w:p w14:paraId="2E9DEE15" w14:textId="56A182C6" w:rsidR="00471D85" w:rsidRPr="00505024" w:rsidRDefault="00471D85" w:rsidP="00471D85">
      <w:pPr>
        <w:rPr>
          <w:rFonts w:asciiTheme="majorHAnsi" w:hAnsiTheme="majorHAnsi"/>
        </w:rPr>
      </w:pPr>
      <w:r w:rsidRPr="00505024">
        <w:rPr>
          <w:rFonts w:asciiTheme="majorHAnsi" w:hAnsiTheme="majorHAnsi"/>
          <w:u w:val="single"/>
        </w:rPr>
        <w:t>Educational Objectives</w:t>
      </w:r>
      <w:r w:rsidRPr="00505024">
        <w:rPr>
          <w:rFonts w:asciiTheme="majorHAnsi" w:hAnsiTheme="majorHAnsi"/>
        </w:rPr>
        <w:t xml:space="preserve">:  To </w:t>
      </w:r>
      <w:r>
        <w:rPr>
          <w:rFonts w:asciiTheme="majorHAnsi" w:hAnsiTheme="majorHAnsi"/>
        </w:rPr>
        <w:t xml:space="preserve">be able to differentiate functions serving the management or </w:t>
      </w:r>
      <w:r w:rsidR="00906F1B">
        <w:rPr>
          <w:rFonts w:asciiTheme="majorHAnsi" w:hAnsiTheme="majorHAnsi"/>
        </w:rPr>
        <w:t>leadership functions in an organization by comprehending different ideologies of management and being managed</w:t>
      </w:r>
      <w:r w:rsidRPr="00505024">
        <w:rPr>
          <w:rFonts w:asciiTheme="majorHAnsi" w:hAnsiTheme="majorHAnsi"/>
        </w:rPr>
        <w:t>.  Specific objectives include:</w:t>
      </w:r>
    </w:p>
    <w:p w14:paraId="00E6E9C7" w14:textId="77777777" w:rsidR="00471D85" w:rsidRDefault="00471D85" w:rsidP="00906F1B">
      <w:pPr>
        <w:rPr>
          <w:rFonts w:ascii="Arial" w:hAnsi="Arial" w:cs="Arial"/>
          <w:sz w:val="22"/>
          <w:szCs w:val="22"/>
        </w:rPr>
      </w:pPr>
    </w:p>
    <w:p w14:paraId="0D22D68D" w14:textId="3D97241D" w:rsidR="00906F1B" w:rsidRDefault="00906F1B" w:rsidP="00906F1B">
      <w:pPr>
        <w:pStyle w:val="ListParagraph"/>
        <w:numPr>
          <w:ilvl w:val="0"/>
          <w:numId w:val="9"/>
        </w:numPr>
        <w:ind w:left="360"/>
        <w:rPr>
          <w:rFonts w:ascii="Arial" w:hAnsi="Arial" w:cs="Arial"/>
          <w:sz w:val="22"/>
          <w:szCs w:val="22"/>
        </w:rPr>
      </w:pPr>
      <w:r w:rsidRPr="00906F1B">
        <w:rPr>
          <w:rFonts w:ascii="Arial" w:hAnsi="Arial" w:cs="Arial"/>
          <w:sz w:val="22"/>
          <w:szCs w:val="22"/>
        </w:rPr>
        <w:t>Knowledge of:</w:t>
      </w:r>
    </w:p>
    <w:p w14:paraId="06C7001A" w14:textId="552BA514" w:rsidR="00906F1B" w:rsidRDefault="00906F1B" w:rsidP="00906F1B">
      <w:pPr>
        <w:pStyle w:val="ListParagraph"/>
        <w:numPr>
          <w:ilvl w:val="0"/>
          <w:numId w:val="10"/>
        </w:numPr>
        <w:rPr>
          <w:rFonts w:ascii="Arial" w:hAnsi="Arial" w:cs="Arial"/>
          <w:sz w:val="22"/>
          <w:szCs w:val="22"/>
        </w:rPr>
      </w:pPr>
      <w:r>
        <w:rPr>
          <w:rFonts w:ascii="Arial" w:hAnsi="Arial" w:cs="Arial"/>
          <w:sz w:val="22"/>
          <w:szCs w:val="22"/>
        </w:rPr>
        <w:t>Basic theories of motivation</w:t>
      </w:r>
    </w:p>
    <w:p w14:paraId="7ECB37E1" w14:textId="43E8C69C" w:rsidR="00906F1B" w:rsidRDefault="00906F1B" w:rsidP="00906F1B">
      <w:pPr>
        <w:pStyle w:val="ListParagraph"/>
        <w:numPr>
          <w:ilvl w:val="0"/>
          <w:numId w:val="10"/>
        </w:numPr>
        <w:rPr>
          <w:rFonts w:ascii="Arial" w:hAnsi="Arial" w:cs="Arial"/>
          <w:sz w:val="22"/>
          <w:szCs w:val="22"/>
        </w:rPr>
      </w:pPr>
      <w:r>
        <w:rPr>
          <w:rFonts w:ascii="Arial" w:hAnsi="Arial" w:cs="Arial"/>
          <w:sz w:val="22"/>
          <w:szCs w:val="22"/>
        </w:rPr>
        <w:t>The tasks associated with Management</w:t>
      </w:r>
    </w:p>
    <w:p w14:paraId="68FD59AA" w14:textId="7FA05EB7" w:rsidR="00906F1B" w:rsidRPr="00906F1B" w:rsidRDefault="00501ABC" w:rsidP="00906F1B">
      <w:pPr>
        <w:pStyle w:val="ListParagraph"/>
        <w:numPr>
          <w:ilvl w:val="0"/>
          <w:numId w:val="10"/>
        </w:numPr>
        <w:rPr>
          <w:rFonts w:ascii="Arial" w:hAnsi="Arial" w:cs="Arial"/>
          <w:sz w:val="22"/>
          <w:szCs w:val="22"/>
        </w:rPr>
      </w:pPr>
      <w:r>
        <w:rPr>
          <w:rFonts w:ascii="Arial" w:hAnsi="Arial" w:cs="Arial"/>
          <w:sz w:val="22"/>
          <w:szCs w:val="22"/>
        </w:rPr>
        <w:t xml:space="preserve">The </w:t>
      </w:r>
      <w:r>
        <w:rPr>
          <w:rFonts w:asciiTheme="majorHAnsi" w:hAnsiTheme="majorHAnsi"/>
        </w:rPr>
        <w:t>purpose and advantages of business strategy</w:t>
      </w:r>
    </w:p>
    <w:p w14:paraId="66EA1792" w14:textId="189AD416" w:rsidR="00906F1B" w:rsidRDefault="00906F1B" w:rsidP="00906F1B">
      <w:pPr>
        <w:pStyle w:val="ListParagraph"/>
        <w:numPr>
          <w:ilvl w:val="0"/>
          <w:numId w:val="9"/>
        </w:numPr>
        <w:ind w:left="360"/>
        <w:rPr>
          <w:rFonts w:ascii="Arial" w:hAnsi="Arial" w:cs="Arial"/>
          <w:sz w:val="22"/>
          <w:szCs w:val="22"/>
        </w:rPr>
      </w:pPr>
      <w:r>
        <w:rPr>
          <w:rFonts w:ascii="Arial" w:hAnsi="Arial" w:cs="Arial"/>
          <w:sz w:val="22"/>
          <w:szCs w:val="22"/>
        </w:rPr>
        <w:t>Understanding:</w:t>
      </w:r>
    </w:p>
    <w:p w14:paraId="5BFBB5ED" w14:textId="4672F994" w:rsidR="00501ABC" w:rsidRPr="00501ABC" w:rsidRDefault="00501ABC" w:rsidP="00501ABC">
      <w:pPr>
        <w:pStyle w:val="ListParagraph"/>
        <w:numPr>
          <w:ilvl w:val="0"/>
          <w:numId w:val="12"/>
        </w:numPr>
        <w:contextualSpacing w:val="0"/>
        <w:rPr>
          <w:rFonts w:ascii="Arial" w:hAnsi="Arial" w:cs="Arial"/>
          <w:sz w:val="22"/>
          <w:szCs w:val="22"/>
        </w:rPr>
      </w:pPr>
      <w:r w:rsidRPr="00501ABC">
        <w:rPr>
          <w:rFonts w:ascii="Arial" w:hAnsi="Arial" w:cs="Arial"/>
          <w:sz w:val="22"/>
          <w:szCs w:val="22"/>
        </w:rPr>
        <w:t xml:space="preserve">The influence of cultural/international values on individual behavior and decision making </w:t>
      </w:r>
    </w:p>
    <w:p w14:paraId="541816E7" w14:textId="75AE0033" w:rsidR="00906F1B" w:rsidRPr="00501ABC" w:rsidRDefault="00501ABC" w:rsidP="00906F1B">
      <w:pPr>
        <w:pStyle w:val="ListParagraph"/>
        <w:numPr>
          <w:ilvl w:val="0"/>
          <w:numId w:val="11"/>
        </w:numPr>
        <w:rPr>
          <w:rFonts w:ascii="Arial" w:hAnsi="Arial" w:cs="Arial"/>
          <w:sz w:val="22"/>
          <w:szCs w:val="22"/>
        </w:rPr>
      </w:pPr>
      <w:r>
        <w:rPr>
          <w:rFonts w:ascii="Arial" w:hAnsi="Arial" w:cs="Arial"/>
          <w:sz w:val="22"/>
          <w:szCs w:val="22"/>
        </w:rPr>
        <w:t>How leaders influence others to accom</w:t>
      </w:r>
      <w:r>
        <w:rPr>
          <w:rFonts w:asciiTheme="majorHAnsi" w:hAnsiTheme="majorHAnsi"/>
        </w:rPr>
        <w:t>plish a goal</w:t>
      </w:r>
    </w:p>
    <w:p w14:paraId="7F68E1DE" w14:textId="5C6DB963" w:rsidR="00501ABC" w:rsidRDefault="00501ABC" w:rsidP="00906F1B">
      <w:pPr>
        <w:pStyle w:val="ListParagraph"/>
        <w:numPr>
          <w:ilvl w:val="0"/>
          <w:numId w:val="11"/>
        </w:numPr>
        <w:rPr>
          <w:rFonts w:ascii="Arial" w:hAnsi="Arial" w:cs="Arial"/>
          <w:sz w:val="22"/>
          <w:szCs w:val="22"/>
        </w:rPr>
      </w:pPr>
      <w:r>
        <w:rPr>
          <w:rFonts w:ascii="Arial" w:hAnsi="Arial" w:cs="Arial"/>
          <w:sz w:val="22"/>
          <w:szCs w:val="22"/>
        </w:rPr>
        <w:t>How structures affect success in different organizations</w:t>
      </w:r>
    </w:p>
    <w:p w14:paraId="627D6242" w14:textId="7E063FAF" w:rsidR="00906F1B" w:rsidRDefault="00501ABC" w:rsidP="00906F1B">
      <w:pPr>
        <w:pStyle w:val="ListParagraph"/>
        <w:numPr>
          <w:ilvl w:val="0"/>
          <w:numId w:val="9"/>
        </w:numPr>
        <w:ind w:left="360"/>
        <w:rPr>
          <w:rFonts w:ascii="Arial" w:hAnsi="Arial" w:cs="Arial"/>
          <w:sz w:val="22"/>
          <w:szCs w:val="22"/>
        </w:rPr>
      </w:pPr>
      <w:r>
        <w:rPr>
          <w:rFonts w:ascii="Arial" w:hAnsi="Arial" w:cs="Arial"/>
          <w:sz w:val="22"/>
          <w:szCs w:val="22"/>
        </w:rPr>
        <w:t>Ability to</w:t>
      </w:r>
      <w:r w:rsidR="00906F1B">
        <w:rPr>
          <w:rFonts w:ascii="Arial" w:hAnsi="Arial" w:cs="Arial"/>
          <w:sz w:val="22"/>
          <w:szCs w:val="22"/>
        </w:rPr>
        <w:t>:</w:t>
      </w:r>
    </w:p>
    <w:p w14:paraId="38D55A34" w14:textId="3CBF4118" w:rsidR="00906F1B" w:rsidRDefault="00BB6E99" w:rsidP="00906F1B">
      <w:pPr>
        <w:pStyle w:val="ListParagraph"/>
        <w:numPr>
          <w:ilvl w:val="0"/>
          <w:numId w:val="11"/>
        </w:numPr>
        <w:rPr>
          <w:rFonts w:ascii="Arial" w:hAnsi="Arial" w:cs="Arial"/>
          <w:sz w:val="22"/>
          <w:szCs w:val="22"/>
        </w:rPr>
      </w:pPr>
      <w:r>
        <w:rPr>
          <w:rFonts w:ascii="Arial" w:hAnsi="Arial" w:cs="Arial"/>
          <w:sz w:val="22"/>
          <w:szCs w:val="22"/>
        </w:rPr>
        <w:t>Assess</w:t>
      </w:r>
      <w:r w:rsidR="00501ABC">
        <w:rPr>
          <w:rFonts w:ascii="Arial" w:hAnsi="Arial" w:cs="Arial"/>
          <w:sz w:val="22"/>
          <w:szCs w:val="22"/>
        </w:rPr>
        <w:t xml:space="preserve"> </w:t>
      </w:r>
      <w:r>
        <w:rPr>
          <w:rFonts w:ascii="Arial" w:hAnsi="Arial" w:cs="Arial"/>
          <w:sz w:val="22"/>
          <w:szCs w:val="22"/>
        </w:rPr>
        <w:t>ethical challenges</w:t>
      </w:r>
      <w:r w:rsidR="00906F1B">
        <w:rPr>
          <w:rFonts w:ascii="Arial" w:hAnsi="Arial" w:cs="Arial"/>
          <w:sz w:val="22"/>
          <w:szCs w:val="22"/>
        </w:rPr>
        <w:t xml:space="preserve"> in business</w:t>
      </w:r>
      <w:r w:rsidR="00501ABC">
        <w:rPr>
          <w:rFonts w:ascii="Arial" w:hAnsi="Arial" w:cs="Arial"/>
          <w:sz w:val="22"/>
          <w:szCs w:val="22"/>
        </w:rPr>
        <w:t xml:space="preserve"> situations</w:t>
      </w:r>
      <w:r w:rsidR="00906F1B">
        <w:rPr>
          <w:rFonts w:ascii="Arial" w:hAnsi="Arial" w:cs="Arial"/>
          <w:sz w:val="22"/>
          <w:szCs w:val="22"/>
        </w:rPr>
        <w:t xml:space="preserve"> and</w:t>
      </w:r>
      <w:r w:rsidR="00501ABC">
        <w:rPr>
          <w:rFonts w:ascii="Arial" w:hAnsi="Arial" w:cs="Arial"/>
          <w:sz w:val="22"/>
          <w:szCs w:val="22"/>
        </w:rPr>
        <w:t xml:space="preserve"> a</w:t>
      </w:r>
      <w:r w:rsidR="00501ABC">
        <w:rPr>
          <w:rFonts w:asciiTheme="majorHAnsi" w:hAnsiTheme="majorHAnsi"/>
        </w:rPr>
        <w:t>pply</w:t>
      </w:r>
      <w:r w:rsidR="00906F1B">
        <w:rPr>
          <w:rFonts w:ascii="Arial" w:hAnsi="Arial" w:cs="Arial"/>
          <w:sz w:val="22"/>
          <w:szCs w:val="22"/>
        </w:rPr>
        <w:t xml:space="preserve"> ethical decision-making</w:t>
      </w:r>
    </w:p>
    <w:p w14:paraId="7CC479C2" w14:textId="3F37BBAE" w:rsidR="00501ABC" w:rsidRPr="00501ABC" w:rsidRDefault="00304359" w:rsidP="00501ABC">
      <w:pPr>
        <w:pStyle w:val="ListParagraph"/>
        <w:numPr>
          <w:ilvl w:val="0"/>
          <w:numId w:val="11"/>
        </w:numPr>
        <w:contextualSpacing w:val="0"/>
        <w:rPr>
          <w:rFonts w:ascii="Arial" w:hAnsi="Arial" w:cs="Arial"/>
          <w:sz w:val="22"/>
          <w:szCs w:val="22"/>
        </w:rPr>
      </w:pPr>
      <w:r>
        <w:rPr>
          <w:rFonts w:ascii="Arial" w:hAnsi="Arial" w:cs="Arial"/>
          <w:sz w:val="22"/>
          <w:szCs w:val="22"/>
        </w:rPr>
        <w:t>Em</w:t>
      </w:r>
      <w:r>
        <w:rPr>
          <w:rFonts w:asciiTheme="majorHAnsi" w:hAnsiTheme="majorHAnsi"/>
        </w:rPr>
        <w:t xml:space="preserve">ploy </w:t>
      </w:r>
      <w:r>
        <w:rPr>
          <w:rFonts w:ascii="Arial" w:hAnsi="Arial" w:cs="Arial"/>
          <w:sz w:val="22"/>
          <w:szCs w:val="22"/>
        </w:rPr>
        <w:t>v</w:t>
      </w:r>
      <w:r w:rsidR="00501ABC" w:rsidRPr="00501ABC">
        <w:rPr>
          <w:rFonts w:ascii="Arial" w:hAnsi="Arial" w:cs="Arial"/>
          <w:sz w:val="22"/>
          <w:szCs w:val="22"/>
        </w:rPr>
        <w:t>arious conflict management and influence strategies appropriate to specific conditions</w:t>
      </w:r>
    </w:p>
    <w:p w14:paraId="62436786" w14:textId="3981A35B" w:rsidR="00501ABC" w:rsidRPr="00906F1B" w:rsidRDefault="00270DD2" w:rsidP="00906F1B">
      <w:pPr>
        <w:pStyle w:val="ListParagraph"/>
        <w:numPr>
          <w:ilvl w:val="0"/>
          <w:numId w:val="11"/>
        </w:numPr>
        <w:rPr>
          <w:rFonts w:ascii="Arial" w:hAnsi="Arial" w:cs="Arial"/>
          <w:sz w:val="22"/>
          <w:szCs w:val="22"/>
        </w:rPr>
      </w:pPr>
      <w:r>
        <w:rPr>
          <w:rFonts w:ascii="Arial" w:hAnsi="Arial" w:cs="Arial"/>
          <w:sz w:val="22"/>
          <w:szCs w:val="22"/>
        </w:rPr>
        <w:t xml:space="preserve">Evaluate </w:t>
      </w:r>
      <w:r>
        <w:rPr>
          <w:rFonts w:asciiTheme="majorHAnsi" w:hAnsiTheme="majorHAnsi"/>
        </w:rPr>
        <w:t>p</w:t>
      </w:r>
      <w:r>
        <w:rPr>
          <w:rFonts w:ascii="Arial" w:hAnsi="Arial" w:cs="Arial"/>
          <w:sz w:val="22"/>
          <w:szCs w:val="22"/>
        </w:rPr>
        <w:t>rocess improvement challenges and a</w:t>
      </w:r>
      <w:r>
        <w:rPr>
          <w:rFonts w:asciiTheme="majorHAnsi" w:hAnsiTheme="majorHAnsi"/>
        </w:rPr>
        <w:t>pp</w:t>
      </w:r>
      <w:r>
        <w:rPr>
          <w:rFonts w:asciiTheme="majorHAnsi" w:hAnsiTheme="majorHAnsi"/>
        </w:rPr>
        <w:t>ly a</w:t>
      </w:r>
      <w:r>
        <w:rPr>
          <w:rFonts w:asciiTheme="majorHAnsi" w:hAnsiTheme="majorHAnsi"/>
        </w:rPr>
        <w:t>pp</w:t>
      </w:r>
      <w:r>
        <w:rPr>
          <w:rFonts w:asciiTheme="majorHAnsi" w:hAnsiTheme="majorHAnsi"/>
        </w:rPr>
        <w:t>ro</w:t>
      </w:r>
      <w:r>
        <w:rPr>
          <w:rFonts w:asciiTheme="majorHAnsi" w:hAnsiTheme="majorHAnsi"/>
        </w:rPr>
        <w:t>p</w:t>
      </w:r>
      <w:r>
        <w:rPr>
          <w:rFonts w:asciiTheme="majorHAnsi" w:hAnsiTheme="majorHAnsi"/>
        </w:rPr>
        <w:t>riate methodologies</w:t>
      </w:r>
    </w:p>
    <w:p w14:paraId="50D95FF2" w14:textId="77777777" w:rsidR="00B9183E" w:rsidRPr="00823CAC" w:rsidRDefault="00B9183E" w:rsidP="00B9183E">
      <w:pPr>
        <w:rPr>
          <w:rFonts w:ascii="Arial" w:hAnsi="Arial" w:cs="Arial"/>
          <w:sz w:val="22"/>
          <w:szCs w:val="22"/>
        </w:rPr>
      </w:pPr>
    </w:p>
    <w:p w14:paraId="58AD0EE0" w14:textId="77777777" w:rsidR="00270DD2" w:rsidRDefault="00270DD2">
      <w:pPr>
        <w:rPr>
          <w:rFonts w:ascii="Arial" w:hAnsi="Arial" w:cs="Arial"/>
          <w:b/>
          <w:sz w:val="22"/>
          <w:szCs w:val="22"/>
          <w:u w:val="single"/>
        </w:rPr>
      </w:pPr>
      <w:r>
        <w:rPr>
          <w:rFonts w:ascii="Arial" w:hAnsi="Arial" w:cs="Arial"/>
          <w:b/>
          <w:sz w:val="22"/>
          <w:szCs w:val="22"/>
          <w:u w:val="single"/>
        </w:rPr>
        <w:br w:type="page"/>
      </w:r>
    </w:p>
    <w:p w14:paraId="3E429A3C" w14:textId="3D64A224" w:rsidR="00B9183E" w:rsidRDefault="00B9183E" w:rsidP="00B9183E">
      <w:pPr>
        <w:jc w:val="both"/>
        <w:rPr>
          <w:rFonts w:ascii="Arial" w:hAnsi="Arial" w:cs="Arial"/>
          <w:b/>
          <w:sz w:val="22"/>
          <w:szCs w:val="22"/>
          <w:u w:val="single"/>
        </w:rPr>
      </w:pPr>
      <w:r w:rsidRPr="00823CAC">
        <w:rPr>
          <w:rFonts w:ascii="Arial" w:hAnsi="Arial" w:cs="Arial"/>
          <w:b/>
          <w:sz w:val="22"/>
          <w:szCs w:val="22"/>
          <w:u w:val="single"/>
        </w:rPr>
        <w:lastRenderedPageBreak/>
        <w:t xml:space="preserve">Course Deliverables:  </w:t>
      </w:r>
    </w:p>
    <w:p w14:paraId="1C23C90A" w14:textId="77777777" w:rsidR="00B9183E" w:rsidRPr="00823CAC" w:rsidRDefault="00B9183E" w:rsidP="00B9183E">
      <w:pPr>
        <w:jc w:val="both"/>
        <w:rPr>
          <w:rFonts w:ascii="Arial" w:hAnsi="Arial" w:cs="Arial"/>
          <w:b/>
          <w:sz w:val="22"/>
          <w:szCs w:val="22"/>
          <w:u w:val="single"/>
        </w:rPr>
      </w:pPr>
    </w:p>
    <w:p w14:paraId="23E444EC" w14:textId="77777777" w:rsidR="00B9183E" w:rsidRDefault="00B9183E" w:rsidP="00B9183E">
      <w:pPr>
        <w:numPr>
          <w:ilvl w:val="0"/>
          <w:numId w:val="4"/>
        </w:numPr>
        <w:rPr>
          <w:rFonts w:ascii="Arial" w:hAnsi="Arial" w:cs="Arial"/>
          <w:sz w:val="22"/>
          <w:szCs w:val="22"/>
        </w:rPr>
      </w:pPr>
      <w:r>
        <w:rPr>
          <w:rFonts w:ascii="Arial" w:hAnsi="Arial" w:cs="Arial"/>
          <w:sz w:val="22"/>
          <w:szCs w:val="22"/>
        </w:rPr>
        <w:t>Weekly Quizzes</w:t>
      </w:r>
    </w:p>
    <w:p w14:paraId="0734E5BC" w14:textId="77777777" w:rsidR="00024C29" w:rsidRPr="00823CAC" w:rsidRDefault="00024C29" w:rsidP="00B9183E">
      <w:pPr>
        <w:numPr>
          <w:ilvl w:val="0"/>
          <w:numId w:val="4"/>
        </w:numPr>
        <w:rPr>
          <w:rFonts w:ascii="Arial" w:hAnsi="Arial" w:cs="Arial"/>
          <w:sz w:val="22"/>
          <w:szCs w:val="22"/>
        </w:rPr>
      </w:pPr>
      <w:r>
        <w:rPr>
          <w:rFonts w:ascii="Arial" w:hAnsi="Arial" w:cs="Arial"/>
          <w:sz w:val="22"/>
          <w:szCs w:val="22"/>
        </w:rPr>
        <w:t xml:space="preserve">Discussion Board </w:t>
      </w:r>
      <w:r w:rsidRPr="00823CAC">
        <w:rPr>
          <w:rFonts w:ascii="Arial" w:hAnsi="Arial" w:cs="Arial"/>
          <w:sz w:val="22"/>
          <w:szCs w:val="22"/>
        </w:rPr>
        <w:t>P</w:t>
      </w:r>
      <w:r>
        <w:rPr>
          <w:rFonts w:ascii="Arial" w:hAnsi="Arial" w:cs="Arial"/>
          <w:sz w:val="22"/>
          <w:szCs w:val="22"/>
        </w:rPr>
        <w:t>artici</w:t>
      </w:r>
      <w:r w:rsidRPr="00823CAC">
        <w:rPr>
          <w:rFonts w:ascii="Arial" w:hAnsi="Arial" w:cs="Arial"/>
          <w:sz w:val="22"/>
          <w:szCs w:val="22"/>
        </w:rPr>
        <w:t>p</w:t>
      </w:r>
      <w:r>
        <w:rPr>
          <w:rFonts w:ascii="Arial" w:hAnsi="Arial" w:cs="Arial"/>
          <w:sz w:val="22"/>
          <w:szCs w:val="22"/>
        </w:rPr>
        <w:t>ation</w:t>
      </w:r>
    </w:p>
    <w:p w14:paraId="135E022A" w14:textId="77777777" w:rsidR="00B9183E" w:rsidRDefault="00B9183E" w:rsidP="00B9183E">
      <w:pPr>
        <w:numPr>
          <w:ilvl w:val="0"/>
          <w:numId w:val="4"/>
        </w:numPr>
        <w:rPr>
          <w:rFonts w:ascii="Arial" w:hAnsi="Arial" w:cs="Arial"/>
          <w:sz w:val="22"/>
          <w:szCs w:val="22"/>
        </w:rPr>
      </w:pPr>
      <w:r>
        <w:rPr>
          <w:rFonts w:ascii="Arial" w:hAnsi="Arial" w:cs="Arial"/>
          <w:sz w:val="22"/>
          <w:szCs w:val="22"/>
        </w:rPr>
        <w:t xml:space="preserve">Mid-term and </w:t>
      </w:r>
      <w:r w:rsidRPr="00823CAC">
        <w:rPr>
          <w:rFonts w:ascii="Arial" w:hAnsi="Arial" w:cs="Arial"/>
          <w:sz w:val="22"/>
          <w:szCs w:val="22"/>
        </w:rPr>
        <w:t>Final Exam</w:t>
      </w:r>
      <w:r>
        <w:rPr>
          <w:rFonts w:ascii="Arial" w:hAnsi="Arial" w:cs="Arial"/>
          <w:sz w:val="22"/>
          <w:szCs w:val="22"/>
        </w:rPr>
        <w:t>s</w:t>
      </w:r>
    </w:p>
    <w:p w14:paraId="1885C6D3" w14:textId="77777777" w:rsidR="00B9183E" w:rsidRPr="00923452" w:rsidRDefault="00B9183E" w:rsidP="00B9183E">
      <w:pPr>
        <w:numPr>
          <w:ilvl w:val="0"/>
          <w:numId w:val="4"/>
        </w:numPr>
        <w:rPr>
          <w:rFonts w:ascii="Arial" w:hAnsi="Arial" w:cs="Arial"/>
          <w:sz w:val="22"/>
          <w:szCs w:val="22"/>
        </w:rPr>
      </w:pPr>
      <w:r>
        <w:rPr>
          <w:rFonts w:ascii="Arial" w:hAnsi="Arial" w:cs="Arial"/>
          <w:sz w:val="22"/>
          <w:szCs w:val="22"/>
        </w:rPr>
        <w:t>Reflection Paper</w:t>
      </w:r>
    </w:p>
    <w:p w14:paraId="5F293DA7" w14:textId="77777777" w:rsidR="00B9183E" w:rsidRDefault="00B9183E" w:rsidP="00B9183E">
      <w:pPr>
        <w:rPr>
          <w:rFonts w:ascii="Arial" w:hAnsi="Arial" w:cs="Arial"/>
          <w:b/>
          <w:bCs/>
          <w:sz w:val="22"/>
          <w:szCs w:val="22"/>
          <w:u w:val="single"/>
        </w:rPr>
      </w:pPr>
    </w:p>
    <w:p w14:paraId="4C2F27ED" w14:textId="77777777" w:rsidR="00B9183E" w:rsidRDefault="00B9183E" w:rsidP="00B9183E">
      <w:pPr>
        <w:rPr>
          <w:rFonts w:ascii="Arial" w:hAnsi="Arial" w:cs="Arial"/>
          <w:b/>
          <w:bCs/>
          <w:sz w:val="22"/>
          <w:szCs w:val="22"/>
          <w:u w:val="single"/>
        </w:rPr>
      </w:pPr>
      <w:r w:rsidRPr="00823CAC">
        <w:rPr>
          <w:rFonts w:ascii="Arial" w:hAnsi="Arial" w:cs="Arial"/>
          <w:b/>
          <w:bCs/>
          <w:sz w:val="22"/>
          <w:szCs w:val="22"/>
          <w:u w:val="single"/>
        </w:rPr>
        <w:t xml:space="preserve">Text and Supporting Materials: </w:t>
      </w:r>
      <w:r>
        <w:rPr>
          <w:rFonts w:ascii="Arial" w:hAnsi="Arial" w:cs="Arial"/>
          <w:b/>
          <w:bCs/>
          <w:sz w:val="22"/>
          <w:szCs w:val="22"/>
          <w:u w:val="single"/>
        </w:rPr>
        <w:t xml:space="preserve">  </w:t>
      </w:r>
    </w:p>
    <w:p w14:paraId="481B9D64" w14:textId="77777777" w:rsidR="00B9183E" w:rsidRDefault="00B9183E" w:rsidP="00B9183E">
      <w:pPr>
        <w:rPr>
          <w:rFonts w:ascii="Arial" w:hAnsi="Arial" w:cs="Arial"/>
          <w:b/>
          <w:bCs/>
          <w:sz w:val="22"/>
          <w:szCs w:val="22"/>
          <w:u w:val="single"/>
        </w:rPr>
      </w:pPr>
    </w:p>
    <w:p w14:paraId="6671ED8D" w14:textId="77777777" w:rsidR="00B9183E" w:rsidRDefault="00B9183E" w:rsidP="00B9183E">
      <w:pPr>
        <w:rPr>
          <w:rFonts w:ascii="Arial" w:hAnsi="Arial" w:cs="Arial"/>
          <w:bCs/>
          <w:sz w:val="22"/>
          <w:szCs w:val="22"/>
        </w:rPr>
      </w:pPr>
      <w:r w:rsidRPr="009E0B5A">
        <w:rPr>
          <w:rFonts w:ascii="Arial" w:hAnsi="Arial" w:cs="Arial"/>
          <w:bCs/>
          <w:sz w:val="22"/>
          <w:szCs w:val="22"/>
        </w:rPr>
        <w:t>eBook</w:t>
      </w:r>
      <w:r>
        <w:rPr>
          <w:rFonts w:ascii="Arial" w:hAnsi="Arial" w:cs="Arial"/>
          <w:bCs/>
          <w:sz w:val="22"/>
          <w:szCs w:val="22"/>
        </w:rPr>
        <w:t>s from BookBoon.com (</w:t>
      </w:r>
      <w:r>
        <w:rPr>
          <w:rFonts w:ascii="Arial" w:hAnsi="Arial" w:cs="Arial"/>
          <w:sz w:val="22"/>
          <w:szCs w:val="22"/>
        </w:rPr>
        <w:t>Provided in the Moodle “Resources” Section)</w:t>
      </w:r>
      <w:r w:rsidRPr="009E0B5A">
        <w:rPr>
          <w:rFonts w:ascii="Arial" w:hAnsi="Arial" w:cs="Arial"/>
          <w:bCs/>
          <w:sz w:val="22"/>
          <w:szCs w:val="22"/>
        </w:rPr>
        <w:t xml:space="preserve">:  </w:t>
      </w:r>
    </w:p>
    <w:p w14:paraId="3BB32D77" w14:textId="77777777" w:rsidR="00B9183E" w:rsidRDefault="00B9183E" w:rsidP="00B9183E">
      <w:pPr>
        <w:rPr>
          <w:rFonts w:ascii="Arial" w:hAnsi="Arial" w:cs="Arial"/>
          <w:bCs/>
          <w:sz w:val="22"/>
          <w:szCs w:val="22"/>
        </w:rPr>
      </w:pPr>
      <w:r>
        <w:rPr>
          <w:rFonts w:ascii="Arial" w:hAnsi="Arial" w:cs="Arial"/>
          <w:bCs/>
          <w:sz w:val="22"/>
          <w:szCs w:val="22"/>
        </w:rPr>
        <w:tab/>
      </w:r>
      <w:r w:rsidRPr="008E07BE">
        <w:rPr>
          <w:rFonts w:ascii="Arial" w:hAnsi="Arial" w:cs="Arial"/>
          <w:bCs/>
          <w:i/>
          <w:iCs/>
          <w:sz w:val="22"/>
          <w:szCs w:val="22"/>
        </w:rPr>
        <w:t>Strategic Management</w:t>
      </w:r>
      <w:r>
        <w:rPr>
          <w:rFonts w:ascii="Arial" w:hAnsi="Arial" w:cs="Arial"/>
          <w:bCs/>
          <w:sz w:val="22"/>
          <w:szCs w:val="22"/>
        </w:rPr>
        <w:t>, Neil Ritson</w:t>
      </w:r>
    </w:p>
    <w:p w14:paraId="63E3EFA4" w14:textId="77777777" w:rsidR="00B9183E" w:rsidRDefault="00B9183E" w:rsidP="00B9183E">
      <w:pPr>
        <w:rPr>
          <w:rFonts w:ascii="Arial" w:hAnsi="Arial" w:cs="Arial"/>
          <w:bCs/>
          <w:sz w:val="22"/>
          <w:szCs w:val="22"/>
        </w:rPr>
      </w:pPr>
      <w:r>
        <w:rPr>
          <w:rFonts w:ascii="Arial" w:hAnsi="Arial" w:cs="Arial"/>
          <w:bCs/>
          <w:sz w:val="22"/>
          <w:szCs w:val="22"/>
        </w:rPr>
        <w:tab/>
      </w:r>
      <w:r w:rsidRPr="00FD44F9">
        <w:rPr>
          <w:rFonts w:ascii="Arial" w:hAnsi="Arial" w:cs="Arial"/>
          <w:bCs/>
          <w:i/>
          <w:iCs/>
          <w:sz w:val="22"/>
          <w:szCs w:val="22"/>
        </w:rPr>
        <w:t>Management Basics</w:t>
      </w:r>
      <w:r>
        <w:rPr>
          <w:rFonts w:ascii="Arial" w:hAnsi="Arial" w:cs="Arial"/>
          <w:bCs/>
          <w:sz w:val="22"/>
          <w:szCs w:val="22"/>
        </w:rPr>
        <w:t>, Susan Quinn</w:t>
      </w:r>
    </w:p>
    <w:p w14:paraId="3A6D565F" w14:textId="77777777" w:rsidR="00B9183E" w:rsidRDefault="00B9183E" w:rsidP="00B9183E">
      <w:pPr>
        <w:rPr>
          <w:rFonts w:ascii="Arial" w:hAnsi="Arial" w:cs="Arial"/>
          <w:bCs/>
          <w:sz w:val="22"/>
          <w:szCs w:val="22"/>
        </w:rPr>
      </w:pPr>
      <w:r>
        <w:rPr>
          <w:rFonts w:ascii="Arial" w:hAnsi="Arial" w:cs="Arial"/>
          <w:bCs/>
          <w:sz w:val="22"/>
          <w:szCs w:val="22"/>
        </w:rPr>
        <w:tab/>
      </w:r>
      <w:r w:rsidRPr="00FD44F9">
        <w:rPr>
          <w:rFonts w:ascii="Arial" w:hAnsi="Arial" w:cs="Arial"/>
          <w:bCs/>
          <w:i/>
          <w:iCs/>
          <w:sz w:val="22"/>
          <w:szCs w:val="22"/>
        </w:rPr>
        <w:t>The Styles, Models and Philosophy of Leadership</w:t>
      </w:r>
      <w:r>
        <w:rPr>
          <w:rFonts w:ascii="Arial" w:hAnsi="Arial" w:cs="Arial"/>
          <w:bCs/>
          <w:sz w:val="22"/>
          <w:szCs w:val="22"/>
        </w:rPr>
        <w:t>, Sarah Simpson</w:t>
      </w:r>
    </w:p>
    <w:p w14:paraId="0F9754A7" w14:textId="77777777" w:rsidR="00B9183E" w:rsidRDefault="00B9183E" w:rsidP="00B9183E">
      <w:pPr>
        <w:rPr>
          <w:rFonts w:ascii="Arial" w:hAnsi="Arial" w:cs="Arial"/>
          <w:bCs/>
          <w:sz w:val="22"/>
          <w:szCs w:val="22"/>
        </w:rPr>
      </w:pPr>
    </w:p>
    <w:p w14:paraId="3B9751DA" w14:textId="77777777" w:rsidR="00B9183E" w:rsidRPr="009E0B5A" w:rsidRDefault="00B9183E" w:rsidP="00B9183E">
      <w:pPr>
        <w:rPr>
          <w:rFonts w:ascii="Arial" w:hAnsi="Arial" w:cs="Arial"/>
          <w:bCs/>
          <w:sz w:val="22"/>
          <w:szCs w:val="22"/>
        </w:rPr>
      </w:pPr>
      <w:r w:rsidRPr="00FD44F9">
        <w:rPr>
          <w:rFonts w:ascii="Arial" w:hAnsi="Arial" w:cs="Arial"/>
          <w:bCs/>
          <w:i/>
          <w:iCs/>
          <w:sz w:val="22"/>
          <w:szCs w:val="22"/>
        </w:rPr>
        <w:t>Leadership: Theory and Practice</w:t>
      </w:r>
      <w:r>
        <w:rPr>
          <w:rFonts w:ascii="Arial" w:hAnsi="Arial" w:cs="Arial"/>
          <w:bCs/>
          <w:sz w:val="22"/>
          <w:szCs w:val="22"/>
        </w:rPr>
        <w:t>, 6</w:t>
      </w:r>
      <w:r w:rsidRPr="00F71DAB">
        <w:rPr>
          <w:rFonts w:ascii="Arial" w:hAnsi="Arial" w:cs="Arial"/>
          <w:bCs/>
          <w:sz w:val="22"/>
          <w:szCs w:val="22"/>
          <w:vertAlign w:val="superscript"/>
        </w:rPr>
        <w:t>th</w:t>
      </w:r>
      <w:r>
        <w:rPr>
          <w:rFonts w:ascii="Arial" w:hAnsi="Arial" w:cs="Arial"/>
          <w:bCs/>
          <w:sz w:val="22"/>
          <w:szCs w:val="22"/>
        </w:rPr>
        <w:t xml:space="preserve"> Ed., Peter G. Northouse, ISBN: 978-1-4522-0340-9</w:t>
      </w:r>
    </w:p>
    <w:p w14:paraId="372BE11A" w14:textId="77777777" w:rsidR="00B9183E" w:rsidRDefault="00B9183E" w:rsidP="00B9183E">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2"/>
          <w:szCs w:val="22"/>
        </w:rPr>
      </w:pPr>
    </w:p>
    <w:p w14:paraId="2967722C" w14:textId="77777777" w:rsidR="00B9183E" w:rsidRDefault="00B9183E" w:rsidP="00B9183E">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2"/>
          <w:szCs w:val="22"/>
        </w:rPr>
      </w:pPr>
      <w:r>
        <w:rPr>
          <w:rFonts w:ascii="Arial" w:hAnsi="Arial" w:cs="Arial"/>
          <w:sz w:val="22"/>
          <w:szCs w:val="22"/>
        </w:rPr>
        <w:t xml:space="preserve">Optional:  </w:t>
      </w:r>
      <w:r w:rsidRPr="00823CAC">
        <w:rPr>
          <w:rFonts w:ascii="Arial" w:hAnsi="Arial" w:cs="Arial"/>
          <w:sz w:val="22"/>
          <w:szCs w:val="22"/>
        </w:rPr>
        <w:t>Contemporary Management, 8</w:t>
      </w:r>
      <w:r w:rsidRPr="00823CAC">
        <w:rPr>
          <w:rFonts w:ascii="Arial" w:hAnsi="Arial" w:cs="Arial"/>
          <w:sz w:val="22"/>
          <w:szCs w:val="22"/>
          <w:vertAlign w:val="superscript"/>
        </w:rPr>
        <w:t>th</w:t>
      </w:r>
      <w:r w:rsidRPr="00823CAC">
        <w:rPr>
          <w:rFonts w:ascii="Arial" w:hAnsi="Arial" w:cs="Arial"/>
          <w:sz w:val="22"/>
          <w:szCs w:val="22"/>
        </w:rPr>
        <w:t xml:space="preserve"> edition, by Gareth Jones and Jennifer George, McGraw Hill, ISBN: 978-007-8029530</w:t>
      </w:r>
    </w:p>
    <w:p w14:paraId="0093BFA8" w14:textId="77777777" w:rsidR="00B9183E" w:rsidRPr="00C31A6D" w:rsidRDefault="00B9183E" w:rsidP="00B9183E">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2"/>
          <w:szCs w:val="22"/>
        </w:rPr>
      </w:pPr>
    </w:p>
    <w:p w14:paraId="3F2C2FF3" w14:textId="77777777" w:rsidR="00B9183E" w:rsidRDefault="00B9183E" w:rsidP="00B9183E">
      <w:pPr>
        <w:rPr>
          <w:rFonts w:ascii="Arial" w:hAnsi="Arial" w:cs="Arial"/>
          <w:bCs/>
          <w:sz w:val="22"/>
          <w:szCs w:val="22"/>
        </w:rPr>
      </w:pPr>
      <w:r w:rsidRPr="008E07BE">
        <w:rPr>
          <w:rFonts w:ascii="Arial" w:hAnsi="Arial" w:cs="Arial"/>
          <w:bCs/>
          <w:i/>
          <w:iCs/>
          <w:sz w:val="22"/>
          <w:szCs w:val="22"/>
        </w:rPr>
        <w:t>Drive</w:t>
      </w:r>
      <w:r>
        <w:rPr>
          <w:rFonts w:ascii="Arial" w:hAnsi="Arial" w:cs="Arial"/>
          <w:bCs/>
          <w:i/>
          <w:iCs/>
          <w:sz w:val="22"/>
          <w:szCs w:val="22"/>
        </w:rPr>
        <w:t>: The Surprising Truth about What Motivates Us</w:t>
      </w:r>
      <w:r>
        <w:rPr>
          <w:rFonts w:ascii="Arial" w:hAnsi="Arial" w:cs="Arial"/>
          <w:bCs/>
          <w:sz w:val="22"/>
          <w:szCs w:val="22"/>
        </w:rPr>
        <w:t>, Daniel H. Pink (available at Amazon.com)</w:t>
      </w:r>
    </w:p>
    <w:p w14:paraId="1D3865A8" w14:textId="77777777" w:rsidR="00B9183E" w:rsidRDefault="00B9183E" w:rsidP="00B9183E">
      <w:pPr>
        <w:rPr>
          <w:rFonts w:ascii="Arial" w:hAnsi="Arial" w:cs="Arial"/>
          <w:bCs/>
          <w:sz w:val="22"/>
          <w:szCs w:val="22"/>
        </w:rPr>
      </w:pPr>
    </w:p>
    <w:p w14:paraId="17A09DF3" w14:textId="77777777" w:rsidR="00B9183E" w:rsidRDefault="00B9183E" w:rsidP="00B9183E">
      <w:pPr>
        <w:rPr>
          <w:rFonts w:ascii="Arial" w:hAnsi="Arial" w:cs="Arial"/>
          <w:bCs/>
          <w:sz w:val="22"/>
          <w:szCs w:val="22"/>
        </w:rPr>
      </w:pPr>
      <w:r w:rsidRPr="008E07BE">
        <w:rPr>
          <w:rFonts w:ascii="Arial" w:hAnsi="Arial" w:cs="Arial"/>
          <w:bCs/>
          <w:i/>
          <w:iCs/>
          <w:sz w:val="22"/>
          <w:szCs w:val="22"/>
        </w:rPr>
        <w:t>First Break all the Rules</w:t>
      </w:r>
      <w:r>
        <w:rPr>
          <w:rFonts w:ascii="Arial" w:hAnsi="Arial" w:cs="Arial"/>
          <w:bCs/>
          <w:sz w:val="22"/>
          <w:szCs w:val="22"/>
        </w:rPr>
        <w:t>, Marcus Buckingham and</w:t>
      </w:r>
      <w:r w:rsidRPr="00FD44F9">
        <w:rPr>
          <w:rFonts w:ascii="Arial" w:hAnsi="Arial" w:cs="Arial"/>
          <w:bCs/>
          <w:sz w:val="22"/>
          <w:szCs w:val="22"/>
        </w:rPr>
        <w:t xml:space="preserve"> Curt Coffman</w:t>
      </w:r>
      <w:r>
        <w:rPr>
          <w:rFonts w:ascii="Arial" w:hAnsi="Arial" w:cs="Arial"/>
          <w:bCs/>
          <w:sz w:val="22"/>
          <w:szCs w:val="22"/>
        </w:rPr>
        <w:t xml:space="preserve"> (available at Amazon.com)</w:t>
      </w:r>
    </w:p>
    <w:p w14:paraId="07D8246F" w14:textId="77777777" w:rsidR="00B9183E" w:rsidRDefault="00B9183E" w:rsidP="00B9183E">
      <w:pPr>
        <w:rPr>
          <w:rFonts w:ascii="Arial" w:hAnsi="Arial" w:cs="Arial"/>
          <w:bCs/>
          <w:sz w:val="22"/>
          <w:szCs w:val="22"/>
        </w:rPr>
      </w:pPr>
    </w:p>
    <w:p w14:paraId="09FA6FCC" w14:textId="4D5B8F1C" w:rsidR="00B9183E" w:rsidRDefault="00B9183E" w:rsidP="00B9183E">
      <w:pPr>
        <w:ind w:left="720"/>
        <w:rPr>
          <w:rFonts w:ascii="Arial" w:hAnsi="Arial" w:cs="Arial"/>
          <w:bCs/>
          <w:sz w:val="22"/>
          <w:szCs w:val="22"/>
        </w:rPr>
      </w:pPr>
      <w:r>
        <w:rPr>
          <w:rFonts w:ascii="Arial" w:hAnsi="Arial" w:cs="Arial"/>
          <w:bCs/>
          <w:sz w:val="22"/>
          <w:szCs w:val="22"/>
        </w:rPr>
        <w:t xml:space="preserve">Both </w:t>
      </w:r>
      <w:r w:rsidRPr="006D11D0">
        <w:rPr>
          <w:rFonts w:ascii="Arial" w:hAnsi="Arial" w:cs="Arial"/>
          <w:bCs/>
          <w:i/>
          <w:iCs/>
          <w:sz w:val="22"/>
          <w:szCs w:val="22"/>
        </w:rPr>
        <w:t>Drive</w:t>
      </w:r>
      <w:r>
        <w:rPr>
          <w:rFonts w:ascii="Arial" w:hAnsi="Arial" w:cs="Arial"/>
          <w:bCs/>
          <w:sz w:val="22"/>
          <w:szCs w:val="22"/>
        </w:rPr>
        <w:t xml:space="preserve"> and </w:t>
      </w:r>
      <w:r w:rsidRPr="006D11D0">
        <w:rPr>
          <w:rFonts w:ascii="Arial" w:hAnsi="Arial" w:cs="Arial"/>
          <w:bCs/>
          <w:i/>
          <w:iCs/>
          <w:sz w:val="22"/>
          <w:szCs w:val="22"/>
        </w:rPr>
        <w:t>First Break all the Rules</w:t>
      </w:r>
      <w:r>
        <w:rPr>
          <w:rFonts w:ascii="Arial" w:hAnsi="Arial" w:cs="Arial"/>
          <w:bCs/>
          <w:sz w:val="22"/>
          <w:szCs w:val="22"/>
        </w:rPr>
        <w:t xml:space="preserve"> are available from various sources in several formats for as little as $8.  They are available in some libraries.  You are not required to buy these books, but you must read them.  </w:t>
      </w:r>
      <w:r w:rsidRPr="001B439C">
        <w:rPr>
          <w:rFonts w:ascii="Arial" w:hAnsi="Arial" w:cs="Arial"/>
          <w:b/>
          <w:bCs/>
          <w:sz w:val="22"/>
          <w:szCs w:val="22"/>
        </w:rPr>
        <w:t xml:space="preserve">If you do not read </w:t>
      </w:r>
      <w:r>
        <w:rPr>
          <w:rFonts w:ascii="Arial" w:hAnsi="Arial" w:cs="Arial"/>
          <w:b/>
          <w:bCs/>
          <w:sz w:val="22"/>
          <w:szCs w:val="22"/>
        </w:rPr>
        <w:t xml:space="preserve">and understand </w:t>
      </w:r>
      <w:r w:rsidRPr="001B439C">
        <w:rPr>
          <w:rFonts w:ascii="Arial" w:hAnsi="Arial" w:cs="Arial"/>
          <w:b/>
          <w:bCs/>
          <w:sz w:val="22"/>
          <w:szCs w:val="22"/>
        </w:rPr>
        <w:t xml:space="preserve">these books, you will fail quiz </w:t>
      </w:r>
      <w:r w:rsidR="00270DD2">
        <w:rPr>
          <w:rFonts w:ascii="Arial" w:hAnsi="Arial" w:cs="Arial"/>
          <w:b/>
          <w:bCs/>
          <w:sz w:val="22"/>
          <w:szCs w:val="22"/>
        </w:rPr>
        <w:t>5</w:t>
      </w:r>
      <w:r>
        <w:rPr>
          <w:rFonts w:ascii="Arial" w:hAnsi="Arial" w:cs="Arial"/>
          <w:bCs/>
          <w:sz w:val="22"/>
          <w:szCs w:val="22"/>
        </w:rPr>
        <w:t xml:space="preserve">.  Quiz </w:t>
      </w:r>
      <w:r w:rsidR="00270DD2">
        <w:rPr>
          <w:rFonts w:ascii="Arial" w:hAnsi="Arial" w:cs="Arial"/>
          <w:bCs/>
          <w:sz w:val="22"/>
          <w:szCs w:val="22"/>
        </w:rPr>
        <w:t>5</w:t>
      </w:r>
      <w:r>
        <w:rPr>
          <w:rFonts w:ascii="Arial" w:hAnsi="Arial" w:cs="Arial"/>
          <w:bCs/>
          <w:sz w:val="22"/>
          <w:szCs w:val="22"/>
        </w:rPr>
        <w:t xml:space="preserve"> is the equivalent of </w:t>
      </w:r>
      <w:r w:rsidR="00024C29">
        <w:rPr>
          <w:rFonts w:ascii="Arial" w:hAnsi="Arial" w:cs="Arial"/>
          <w:bCs/>
          <w:sz w:val="22"/>
          <w:szCs w:val="22"/>
        </w:rPr>
        <w:t>3</w:t>
      </w:r>
      <w:r>
        <w:rPr>
          <w:rFonts w:ascii="Arial" w:hAnsi="Arial" w:cs="Arial"/>
          <w:bCs/>
          <w:sz w:val="22"/>
          <w:szCs w:val="22"/>
        </w:rPr>
        <w:t xml:space="preserve"> grades (1</w:t>
      </w:r>
      <w:r w:rsidR="00024C29">
        <w:rPr>
          <w:rFonts w:ascii="Arial" w:hAnsi="Arial" w:cs="Arial"/>
          <w:bCs/>
          <w:sz w:val="22"/>
          <w:szCs w:val="22"/>
        </w:rPr>
        <w:t>5</w:t>
      </w:r>
      <w:r>
        <w:rPr>
          <w:rFonts w:ascii="Arial" w:hAnsi="Arial" w:cs="Arial"/>
          <w:bCs/>
          <w:sz w:val="22"/>
          <w:szCs w:val="22"/>
        </w:rPr>
        <w:t>0 points).</w:t>
      </w:r>
    </w:p>
    <w:p w14:paraId="679FA4CC" w14:textId="77777777" w:rsidR="00B9183E" w:rsidRDefault="00B9183E" w:rsidP="00B9183E">
      <w:pPr>
        <w:rPr>
          <w:rFonts w:ascii="Arial" w:hAnsi="Arial" w:cs="Arial"/>
          <w:bCs/>
          <w:sz w:val="22"/>
          <w:szCs w:val="22"/>
        </w:rPr>
      </w:pPr>
    </w:p>
    <w:p w14:paraId="72820F15" w14:textId="77777777" w:rsidR="00B9183E" w:rsidRDefault="00B9183E" w:rsidP="00B9183E">
      <w:pPr>
        <w:rPr>
          <w:rFonts w:ascii="Arial" w:hAnsi="Arial" w:cs="Arial"/>
          <w:b/>
          <w:sz w:val="22"/>
          <w:szCs w:val="22"/>
          <w:u w:val="single"/>
        </w:rPr>
      </w:pPr>
      <w:bookmarkStart w:id="0" w:name="_Toc244526221"/>
      <w:bookmarkStart w:id="1" w:name="_Toc252882698"/>
    </w:p>
    <w:p w14:paraId="028984D4" w14:textId="77777777" w:rsidR="00B9183E" w:rsidRPr="00823CAC" w:rsidRDefault="00B9183E" w:rsidP="00B9183E">
      <w:pPr>
        <w:rPr>
          <w:rFonts w:ascii="Arial" w:hAnsi="Arial" w:cs="Arial"/>
          <w:b/>
          <w:sz w:val="22"/>
          <w:szCs w:val="22"/>
          <w:u w:val="single"/>
        </w:rPr>
      </w:pPr>
      <w:r w:rsidRPr="00823CAC">
        <w:rPr>
          <w:rFonts w:ascii="Arial" w:hAnsi="Arial" w:cs="Arial"/>
          <w:b/>
          <w:sz w:val="22"/>
          <w:szCs w:val="22"/>
          <w:u w:val="single"/>
        </w:rPr>
        <w:t>Course Methodology</w:t>
      </w:r>
    </w:p>
    <w:p w14:paraId="70B97794" w14:textId="77777777" w:rsidR="00B9183E" w:rsidRDefault="00B9183E" w:rsidP="00B9183E">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2"/>
          <w:szCs w:val="22"/>
        </w:rPr>
      </w:pPr>
    </w:p>
    <w:p w14:paraId="162D5C4F" w14:textId="77777777" w:rsidR="00B9183E" w:rsidRPr="00823CAC" w:rsidRDefault="00B9183E" w:rsidP="00B9183E">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2"/>
          <w:szCs w:val="22"/>
        </w:rPr>
      </w:pPr>
      <w:r w:rsidRPr="00823CAC">
        <w:rPr>
          <w:rFonts w:ascii="Arial" w:hAnsi="Arial" w:cs="Arial"/>
          <w:sz w:val="22"/>
          <w:szCs w:val="22"/>
        </w:rPr>
        <w:t>On-</w:t>
      </w:r>
      <w:r>
        <w:rPr>
          <w:rFonts w:ascii="Arial" w:hAnsi="Arial" w:cs="Arial"/>
          <w:sz w:val="22"/>
          <w:szCs w:val="22"/>
        </w:rPr>
        <w:t>line</w:t>
      </w:r>
      <w:r w:rsidRPr="00823CAC">
        <w:rPr>
          <w:rFonts w:ascii="Arial" w:hAnsi="Arial" w:cs="Arial"/>
          <w:sz w:val="22"/>
          <w:szCs w:val="22"/>
        </w:rPr>
        <w:t xml:space="preserve"> courses at UoNA </w:t>
      </w:r>
      <w:r>
        <w:rPr>
          <w:rFonts w:ascii="Arial" w:hAnsi="Arial" w:cs="Arial"/>
          <w:sz w:val="22"/>
          <w:szCs w:val="22"/>
        </w:rPr>
        <w:t xml:space="preserve">use </w:t>
      </w:r>
      <w:r w:rsidRPr="00823CAC">
        <w:rPr>
          <w:rFonts w:ascii="Arial" w:hAnsi="Arial" w:cs="Arial"/>
          <w:sz w:val="22"/>
          <w:szCs w:val="22"/>
        </w:rPr>
        <w:t xml:space="preserve">the </w:t>
      </w:r>
      <w:r w:rsidRPr="00A83CE7">
        <w:rPr>
          <w:rFonts w:ascii="Arial" w:hAnsi="Arial" w:cs="Arial"/>
          <w:i/>
          <w:sz w:val="22"/>
          <w:szCs w:val="22"/>
        </w:rPr>
        <w:t>Moodle</w:t>
      </w:r>
      <w:r w:rsidRPr="00823CAC">
        <w:rPr>
          <w:rFonts w:ascii="Arial" w:hAnsi="Arial" w:cs="Arial"/>
          <w:sz w:val="22"/>
          <w:szCs w:val="22"/>
        </w:rPr>
        <w:t xml:space="preserve"> platform allowing students to </w:t>
      </w:r>
      <w:r>
        <w:rPr>
          <w:rFonts w:ascii="Arial" w:hAnsi="Arial" w:cs="Arial"/>
          <w:sz w:val="22"/>
          <w:szCs w:val="22"/>
        </w:rPr>
        <w:t>complete course work without attending classes in residence</w:t>
      </w:r>
      <w:r w:rsidRPr="00823CAC">
        <w:rPr>
          <w:rFonts w:ascii="Arial" w:hAnsi="Arial" w:cs="Arial"/>
          <w:sz w:val="22"/>
          <w:szCs w:val="22"/>
        </w:rPr>
        <w:t xml:space="preserve">.  Academic terms are scheduled to include </w:t>
      </w:r>
      <w:r>
        <w:rPr>
          <w:rFonts w:ascii="Arial" w:hAnsi="Arial" w:cs="Arial"/>
          <w:sz w:val="22"/>
          <w:szCs w:val="22"/>
        </w:rPr>
        <w:t xml:space="preserve">ten </w:t>
      </w:r>
      <w:r w:rsidRPr="00823CAC">
        <w:rPr>
          <w:rFonts w:ascii="Arial" w:hAnsi="Arial" w:cs="Arial"/>
          <w:sz w:val="22"/>
          <w:szCs w:val="22"/>
        </w:rPr>
        <w:t xml:space="preserve">sessions. </w:t>
      </w:r>
    </w:p>
    <w:p w14:paraId="653B10B3" w14:textId="77777777" w:rsidR="00B9183E" w:rsidRDefault="00B9183E" w:rsidP="00B9183E">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i/>
          <w:sz w:val="22"/>
          <w:szCs w:val="22"/>
          <w:u w:val="single"/>
        </w:rPr>
      </w:pPr>
    </w:p>
    <w:p w14:paraId="25FC803D" w14:textId="77777777" w:rsidR="00B9183E" w:rsidRDefault="00B9183E" w:rsidP="00B9183E">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22"/>
          <w:szCs w:val="22"/>
          <w:u w:val="single"/>
        </w:rPr>
      </w:pPr>
      <w:r w:rsidRPr="00823CAC">
        <w:rPr>
          <w:rFonts w:ascii="Arial" w:hAnsi="Arial" w:cs="Arial"/>
          <w:b/>
          <w:i/>
          <w:sz w:val="22"/>
          <w:szCs w:val="22"/>
          <w:u w:val="single"/>
        </w:rPr>
        <w:t xml:space="preserve">Moodle </w:t>
      </w:r>
      <w:r w:rsidRPr="00823CAC">
        <w:rPr>
          <w:rFonts w:ascii="Arial" w:hAnsi="Arial" w:cs="Arial"/>
          <w:b/>
          <w:sz w:val="22"/>
          <w:szCs w:val="22"/>
          <w:u w:val="single"/>
        </w:rPr>
        <w:t>Learning Management Platform</w:t>
      </w:r>
      <w:bookmarkEnd w:id="0"/>
      <w:bookmarkEnd w:id="1"/>
      <w:r w:rsidRPr="00823CAC">
        <w:rPr>
          <w:rFonts w:ascii="Arial" w:hAnsi="Arial" w:cs="Arial"/>
          <w:b/>
          <w:sz w:val="22"/>
          <w:szCs w:val="22"/>
          <w:u w:val="single"/>
        </w:rPr>
        <w:t>:</w:t>
      </w:r>
    </w:p>
    <w:p w14:paraId="62D07C80" w14:textId="77777777" w:rsidR="00B9183E" w:rsidRPr="00823CAC" w:rsidRDefault="00B9183E" w:rsidP="00B9183E">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22"/>
          <w:szCs w:val="22"/>
          <w:u w:val="single"/>
        </w:rPr>
      </w:pPr>
    </w:p>
    <w:p w14:paraId="73451A41" w14:textId="77777777" w:rsidR="00B9183E" w:rsidRPr="00823CAC" w:rsidRDefault="00B9183E" w:rsidP="00B9183E">
      <w:pPr>
        <w:spacing w:after="120"/>
        <w:rPr>
          <w:rFonts w:ascii="Arial" w:hAnsi="Arial" w:cs="Arial"/>
          <w:sz w:val="22"/>
          <w:szCs w:val="22"/>
        </w:rPr>
      </w:pPr>
      <w:r w:rsidRPr="00823CAC">
        <w:rPr>
          <w:rFonts w:ascii="Arial" w:hAnsi="Arial" w:cs="Arial"/>
          <w:sz w:val="22"/>
          <w:szCs w:val="22"/>
        </w:rPr>
        <w:t xml:space="preserve">In </w:t>
      </w:r>
      <w:r w:rsidRPr="00A83CE7">
        <w:rPr>
          <w:rFonts w:ascii="Arial" w:hAnsi="Arial" w:cs="Arial"/>
          <w:i/>
          <w:sz w:val="22"/>
          <w:szCs w:val="22"/>
        </w:rPr>
        <w:t>Moodle</w:t>
      </w:r>
      <w:r>
        <w:rPr>
          <w:rFonts w:ascii="Arial" w:hAnsi="Arial" w:cs="Arial"/>
          <w:i/>
          <w:sz w:val="22"/>
          <w:szCs w:val="22"/>
        </w:rPr>
        <w:t>,</w:t>
      </w:r>
      <w:r w:rsidRPr="00823CAC">
        <w:rPr>
          <w:rFonts w:ascii="Arial" w:hAnsi="Arial" w:cs="Arial"/>
          <w:i/>
          <w:sz w:val="22"/>
          <w:szCs w:val="22"/>
        </w:rPr>
        <w:t xml:space="preserve"> </w:t>
      </w:r>
      <w:r w:rsidRPr="00823CAC">
        <w:rPr>
          <w:rFonts w:ascii="Arial" w:hAnsi="Arial" w:cs="Arial"/>
          <w:sz w:val="22"/>
          <w:szCs w:val="22"/>
        </w:rPr>
        <w:t>each course has a web page known as a</w:t>
      </w:r>
      <w:r w:rsidRPr="00823CAC">
        <w:rPr>
          <w:rFonts w:ascii="Arial" w:hAnsi="Arial" w:cs="Arial"/>
          <w:i/>
          <w:sz w:val="22"/>
          <w:szCs w:val="22"/>
        </w:rPr>
        <w:t xml:space="preserve"> course shell</w:t>
      </w:r>
      <w:r w:rsidRPr="00823CAC">
        <w:rPr>
          <w:rFonts w:ascii="Arial" w:hAnsi="Arial" w:cs="Arial"/>
          <w:sz w:val="22"/>
          <w:szCs w:val="22"/>
        </w:rPr>
        <w:t xml:space="preserve">.  By accessing the </w:t>
      </w:r>
      <w:r w:rsidRPr="00823CAC">
        <w:rPr>
          <w:rFonts w:ascii="Arial" w:hAnsi="Arial" w:cs="Arial"/>
          <w:i/>
          <w:sz w:val="22"/>
          <w:szCs w:val="22"/>
        </w:rPr>
        <w:t>course shell</w:t>
      </w:r>
      <w:r w:rsidRPr="00823CAC">
        <w:rPr>
          <w:rFonts w:ascii="Arial" w:hAnsi="Arial" w:cs="Arial"/>
          <w:sz w:val="22"/>
          <w:szCs w:val="22"/>
        </w:rPr>
        <w:t>, you may:</w:t>
      </w:r>
    </w:p>
    <w:p w14:paraId="3D0D3510" w14:textId="77777777" w:rsidR="00B9183E" w:rsidRPr="00823CAC" w:rsidRDefault="00024C29" w:rsidP="00B9183E">
      <w:pPr>
        <w:numPr>
          <w:ilvl w:val="0"/>
          <w:numId w:val="3"/>
        </w:numPr>
        <w:rPr>
          <w:rFonts w:ascii="Arial" w:hAnsi="Arial" w:cs="Arial"/>
          <w:sz w:val="22"/>
          <w:szCs w:val="22"/>
        </w:rPr>
      </w:pPr>
      <w:r w:rsidRPr="00823CAC">
        <w:rPr>
          <w:rFonts w:ascii="Arial" w:hAnsi="Arial" w:cs="Arial"/>
          <w:sz w:val="22"/>
          <w:szCs w:val="22"/>
        </w:rPr>
        <w:t xml:space="preserve">Review </w:t>
      </w:r>
      <w:r w:rsidR="00B9183E" w:rsidRPr="00823CAC">
        <w:rPr>
          <w:rFonts w:ascii="Arial" w:hAnsi="Arial" w:cs="Arial"/>
          <w:sz w:val="22"/>
          <w:szCs w:val="22"/>
        </w:rPr>
        <w:t>syllabi, reading lists, class schedules, and deliverable assignments</w:t>
      </w:r>
    </w:p>
    <w:p w14:paraId="3EB96D9F" w14:textId="77777777" w:rsidR="00B9183E" w:rsidRPr="00823CAC" w:rsidRDefault="00024C29" w:rsidP="00B9183E">
      <w:pPr>
        <w:numPr>
          <w:ilvl w:val="0"/>
          <w:numId w:val="3"/>
        </w:numPr>
        <w:rPr>
          <w:rFonts w:ascii="Arial" w:hAnsi="Arial" w:cs="Arial"/>
          <w:sz w:val="22"/>
          <w:szCs w:val="22"/>
        </w:rPr>
      </w:pPr>
      <w:r w:rsidRPr="00823CAC">
        <w:rPr>
          <w:rFonts w:ascii="Arial" w:hAnsi="Arial" w:cs="Arial"/>
          <w:sz w:val="22"/>
          <w:szCs w:val="22"/>
        </w:rPr>
        <w:t xml:space="preserve">Obtain </w:t>
      </w:r>
      <w:r w:rsidR="00B9183E" w:rsidRPr="00823CAC">
        <w:rPr>
          <w:rFonts w:ascii="Arial" w:hAnsi="Arial" w:cs="Arial"/>
          <w:sz w:val="22"/>
          <w:szCs w:val="22"/>
        </w:rPr>
        <w:t>copies of class presentations, handouts</w:t>
      </w:r>
      <w:r w:rsidR="00B9183E">
        <w:rPr>
          <w:rFonts w:ascii="Arial" w:hAnsi="Arial" w:cs="Arial"/>
          <w:sz w:val="22"/>
          <w:szCs w:val="22"/>
        </w:rPr>
        <w:t>,</w:t>
      </w:r>
      <w:r w:rsidR="00B9183E" w:rsidRPr="00823CAC">
        <w:rPr>
          <w:rFonts w:ascii="Arial" w:hAnsi="Arial" w:cs="Arial"/>
          <w:sz w:val="22"/>
          <w:szCs w:val="22"/>
        </w:rPr>
        <w:t xml:space="preserve"> and notes</w:t>
      </w:r>
    </w:p>
    <w:p w14:paraId="6AAF3930" w14:textId="77777777" w:rsidR="00B9183E" w:rsidRPr="00823CAC" w:rsidRDefault="00024C29" w:rsidP="00B9183E">
      <w:pPr>
        <w:numPr>
          <w:ilvl w:val="0"/>
          <w:numId w:val="3"/>
        </w:numPr>
        <w:rPr>
          <w:rFonts w:ascii="Arial" w:hAnsi="Arial" w:cs="Arial"/>
          <w:sz w:val="22"/>
          <w:szCs w:val="22"/>
        </w:rPr>
      </w:pPr>
      <w:r>
        <w:rPr>
          <w:rFonts w:ascii="Arial" w:hAnsi="Arial" w:cs="Arial"/>
          <w:sz w:val="22"/>
          <w:szCs w:val="22"/>
        </w:rPr>
        <w:t>Access</w:t>
      </w:r>
      <w:r w:rsidR="00B9183E" w:rsidRPr="00823CAC">
        <w:rPr>
          <w:rFonts w:ascii="Arial" w:hAnsi="Arial" w:cs="Arial"/>
          <w:sz w:val="22"/>
          <w:szCs w:val="22"/>
        </w:rPr>
        <w:t xml:space="preserve"> related web sit</w:t>
      </w:r>
      <w:r w:rsidR="00B9183E">
        <w:rPr>
          <w:rFonts w:ascii="Arial" w:hAnsi="Arial" w:cs="Arial"/>
          <w:sz w:val="22"/>
          <w:szCs w:val="22"/>
        </w:rPr>
        <w:t xml:space="preserve">es listed in the </w:t>
      </w:r>
      <w:r w:rsidR="00B9183E" w:rsidRPr="001F1E80">
        <w:rPr>
          <w:rFonts w:ascii="Arial" w:hAnsi="Arial" w:cs="Arial"/>
          <w:i/>
          <w:sz w:val="22"/>
          <w:szCs w:val="22"/>
        </w:rPr>
        <w:t>Resources</w:t>
      </w:r>
      <w:r w:rsidR="00B9183E">
        <w:rPr>
          <w:rFonts w:ascii="Arial" w:hAnsi="Arial" w:cs="Arial"/>
          <w:sz w:val="22"/>
          <w:szCs w:val="22"/>
        </w:rPr>
        <w:t xml:space="preserve"> area</w:t>
      </w:r>
    </w:p>
    <w:p w14:paraId="5F31CAC4" w14:textId="77777777" w:rsidR="00B9183E" w:rsidRPr="00823CAC" w:rsidRDefault="00024C29" w:rsidP="00B9183E">
      <w:pPr>
        <w:numPr>
          <w:ilvl w:val="0"/>
          <w:numId w:val="3"/>
        </w:numPr>
        <w:rPr>
          <w:rFonts w:ascii="Arial" w:hAnsi="Arial" w:cs="Arial"/>
          <w:sz w:val="22"/>
          <w:szCs w:val="22"/>
        </w:rPr>
      </w:pPr>
      <w:r>
        <w:rPr>
          <w:rFonts w:ascii="Arial" w:hAnsi="Arial" w:cs="Arial"/>
          <w:sz w:val="22"/>
          <w:szCs w:val="22"/>
        </w:rPr>
        <w:t>E</w:t>
      </w:r>
      <w:r w:rsidR="00B9183E" w:rsidRPr="00823CAC">
        <w:rPr>
          <w:rFonts w:ascii="Arial" w:hAnsi="Arial" w:cs="Arial"/>
          <w:sz w:val="22"/>
          <w:szCs w:val="22"/>
        </w:rPr>
        <w:t>mail your professor and fellow students</w:t>
      </w:r>
    </w:p>
    <w:p w14:paraId="143CA35D" w14:textId="77777777" w:rsidR="00B9183E" w:rsidRPr="00823CAC" w:rsidRDefault="00024C29" w:rsidP="00B9183E">
      <w:pPr>
        <w:numPr>
          <w:ilvl w:val="0"/>
          <w:numId w:val="3"/>
        </w:numPr>
        <w:rPr>
          <w:rFonts w:ascii="Arial" w:hAnsi="Arial" w:cs="Arial"/>
          <w:sz w:val="22"/>
          <w:szCs w:val="22"/>
        </w:rPr>
      </w:pPr>
      <w:r>
        <w:rPr>
          <w:rFonts w:ascii="Arial" w:hAnsi="Arial" w:cs="Arial"/>
          <w:sz w:val="22"/>
          <w:szCs w:val="22"/>
        </w:rPr>
        <w:t>C</w:t>
      </w:r>
      <w:r w:rsidR="00B9183E" w:rsidRPr="00823CAC">
        <w:rPr>
          <w:rFonts w:ascii="Arial" w:hAnsi="Arial" w:cs="Arial"/>
          <w:sz w:val="22"/>
          <w:szCs w:val="22"/>
        </w:rPr>
        <w:t xml:space="preserve">hat with other students </w:t>
      </w:r>
    </w:p>
    <w:p w14:paraId="7553D84F" w14:textId="77777777" w:rsidR="00B9183E" w:rsidRPr="00823CAC" w:rsidRDefault="00024C29" w:rsidP="00B9183E">
      <w:pPr>
        <w:numPr>
          <w:ilvl w:val="0"/>
          <w:numId w:val="3"/>
        </w:numPr>
        <w:rPr>
          <w:rFonts w:ascii="Arial" w:hAnsi="Arial" w:cs="Arial"/>
          <w:sz w:val="22"/>
          <w:szCs w:val="22"/>
        </w:rPr>
      </w:pPr>
      <w:r>
        <w:rPr>
          <w:rFonts w:ascii="Arial" w:hAnsi="Arial" w:cs="Arial"/>
          <w:sz w:val="22"/>
          <w:szCs w:val="22"/>
        </w:rPr>
        <w:t>S</w:t>
      </w:r>
      <w:r w:rsidR="00B9183E">
        <w:rPr>
          <w:rFonts w:ascii="Arial" w:hAnsi="Arial" w:cs="Arial"/>
          <w:sz w:val="22"/>
          <w:szCs w:val="22"/>
        </w:rPr>
        <w:t>ubmit assignments</w:t>
      </w:r>
    </w:p>
    <w:p w14:paraId="2C9E5160" w14:textId="77777777" w:rsidR="00B9183E" w:rsidRPr="00823CAC" w:rsidRDefault="00B9183E" w:rsidP="00B9183E">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2"/>
          <w:szCs w:val="22"/>
        </w:rPr>
      </w:pPr>
    </w:p>
    <w:p w14:paraId="50A4A152" w14:textId="77777777" w:rsidR="00B9183E" w:rsidRPr="00823CAC" w:rsidRDefault="00B9183E" w:rsidP="00B9183E">
      <w:pPr>
        <w:rPr>
          <w:rFonts w:ascii="Arial" w:hAnsi="Arial" w:cs="Arial"/>
          <w:sz w:val="22"/>
          <w:szCs w:val="22"/>
        </w:rPr>
      </w:pPr>
      <w:r>
        <w:rPr>
          <w:rFonts w:ascii="Arial" w:hAnsi="Arial" w:cs="Arial"/>
          <w:sz w:val="22"/>
          <w:szCs w:val="22"/>
        </w:rPr>
        <w:t>S</w:t>
      </w:r>
      <w:r w:rsidRPr="00823CAC">
        <w:rPr>
          <w:rFonts w:ascii="Arial" w:hAnsi="Arial" w:cs="Arial"/>
          <w:sz w:val="22"/>
          <w:szCs w:val="22"/>
        </w:rPr>
        <w:t>tudents are assigned a University of North America email account for their use. It is important to use this student email account when communicating with your professor or the administrative offices so that you do not miss important communications.</w:t>
      </w:r>
    </w:p>
    <w:p w14:paraId="56CDB1A3" w14:textId="77777777" w:rsidR="00B9183E" w:rsidRDefault="00B9183E" w:rsidP="00B9183E">
      <w:pPr>
        <w:rPr>
          <w:rFonts w:ascii="Arial" w:hAnsi="Arial" w:cs="Arial"/>
          <w:b/>
          <w:bCs/>
          <w:sz w:val="22"/>
          <w:szCs w:val="22"/>
          <w:u w:val="single"/>
        </w:rPr>
      </w:pPr>
    </w:p>
    <w:p w14:paraId="2C2494CE" w14:textId="77777777" w:rsidR="00B9183E" w:rsidRPr="00823CAC" w:rsidRDefault="00B9183E" w:rsidP="00B9183E">
      <w:pPr>
        <w:rPr>
          <w:rFonts w:ascii="Arial" w:hAnsi="Arial" w:cs="Arial"/>
          <w:b/>
          <w:bCs/>
          <w:sz w:val="22"/>
          <w:szCs w:val="22"/>
          <w:u w:val="single"/>
        </w:rPr>
      </w:pPr>
      <w:r w:rsidRPr="00823CAC">
        <w:rPr>
          <w:rFonts w:ascii="Arial" w:hAnsi="Arial" w:cs="Arial"/>
          <w:b/>
          <w:bCs/>
          <w:sz w:val="22"/>
          <w:szCs w:val="22"/>
          <w:u w:val="single"/>
        </w:rPr>
        <w:t>Instructor Availability:</w:t>
      </w:r>
    </w:p>
    <w:p w14:paraId="126D6D78" w14:textId="77777777" w:rsidR="00B9183E" w:rsidRDefault="00B9183E" w:rsidP="00B9183E">
      <w:pPr>
        <w:spacing w:after="120"/>
        <w:rPr>
          <w:rFonts w:ascii="Arial" w:hAnsi="Arial" w:cs="Arial"/>
          <w:sz w:val="22"/>
          <w:szCs w:val="22"/>
        </w:rPr>
      </w:pPr>
    </w:p>
    <w:p w14:paraId="0B0D44C7" w14:textId="77777777" w:rsidR="00B9183E" w:rsidRPr="00823CAC" w:rsidRDefault="00B9183E" w:rsidP="00B9183E">
      <w:pPr>
        <w:spacing w:after="120"/>
        <w:rPr>
          <w:rFonts w:ascii="Arial" w:hAnsi="Arial" w:cs="Arial"/>
          <w:sz w:val="22"/>
          <w:szCs w:val="22"/>
        </w:rPr>
      </w:pPr>
      <w:r w:rsidRPr="00823CAC">
        <w:rPr>
          <w:rFonts w:ascii="Arial" w:hAnsi="Arial" w:cs="Arial"/>
          <w:sz w:val="22"/>
          <w:szCs w:val="22"/>
        </w:rPr>
        <w:t>Responsive communication is a key objective of delivering quality service to our students. As your instructor</w:t>
      </w:r>
      <w:r>
        <w:rPr>
          <w:rFonts w:ascii="Arial" w:hAnsi="Arial" w:cs="Arial"/>
          <w:sz w:val="22"/>
          <w:szCs w:val="22"/>
        </w:rPr>
        <w:t>,</w:t>
      </w:r>
      <w:r w:rsidRPr="00823CAC">
        <w:rPr>
          <w:rFonts w:ascii="Arial" w:hAnsi="Arial" w:cs="Arial"/>
          <w:sz w:val="22"/>
          <w:szCs w:val="22"/>
        </w:rPr>
        <w:t xml:space="preserve"> I will make every attempt to deliver a level of service within the following guidelines: </w:t>
      </w:r>
    </w:p>
    <w:p w14:paraId="171431E7" w14:textId="77777777" w:rsidR="00024C29" w:rsidRPr="00024C29" w:rsidRDefault="00024C29" w:rsidP="00024C29">
      <w:pPr>
        <w:numPr>
          <w:ilvl w:val="0"/>
          <w:numId w:val="2"/>
        </w:numPr>
        <w:rPr>
          <w:rFonts w:ascii="Arial" w:hAnsi="Arial" w:cs="Arial"/>
          <w:sz w:val="22"/>
          <w:szCs w:val="22"/>
        </w:rPr>
      </w:pPr>
      <w:r w:rsidRPr="00024C29">
        <w:rPr>
          <w:rFonts w:ascii="Arial" w:hAnsi="Arial" w:cs="Arial"/>
          <w:bCs/>
          <w:spacing w:val="-3"/>
          <w:sz w:val="22"/>
          <w:szCs w:val="22"/>
        </w:rPr>
        <w:t>Y</w:t>
      </w:r>
      <w:r w:rsidR="00B9183E" w:rsidRPr="00024C29">
        <w:rPr>
          <w:rFonts w:ascii="Arial" w:hAnsi="Arial" w:cs="Arial"/>
          <w:bCs/>
          <w:spacing w:val="-3"/>
          <w:sz w:val="22"/>
          <w:szCs w:val="22"/>
        </w:rPr>
        <w:t>ou may reach me v</w:t>
      </w:r>
      <w:r w:rsidR="00B9183E" w:rsidRPr="00024C29">
        <w:rPr>
          <w:rFonts w:ascii="Arial" w:hAnsi="Arial" w:cs="Arial"/>
          <w:sz w:val="22"/>
          <w:szCs w:val="22"/>
        </w:rPr>
        <w:t>ia my UONA e-mail</w:t>
      </w:r>
      <w:r>
        <w:rPr>
          <w:rFonts w:ascii="Arial" w:hAnsi="Arial" w:cs="Arial"/>
          <w:sz w:val="22"/>
          <w:szCs w:val="22"/>
        </w:rPr>
        <w:t>: steve.allen@uona.live.edu</w:t>
      </w:r>
      <w:r w:rsidR="00B9183E" w:rsidRPr="00024C29">
        <w:rPr>
          <w:rFonts w:ascii="Arial" w:hAnsi="Arial" w:cs="Arial"/>
          <w:sz w:val="22"/>
          <w:szCs w:val="22"/>
        </w:rPr>
        <w:t xml:space="preserve"> (preferred for individual questions).  </w:t>
      </w:r>
      <w:r>
        <w:rPr>
          <w:rFonts w:ascii="Arial" w:hAnsi="Arial" w:cs="Arial"/>
          <w:sz w:val="22"/>
          <w:szCs w:val="22"/>
        </w:rPr>
        <w:t>I respond</w:t>
      </w:r>
      <w:r w:rsidRPr="00823CAC">
        <w:rPr>
          <w:rFonts w:ascii="Arial" w:hAnsi="Arial" w:cs="Arial"/>
          <w:sz w:val="22"/>
          <w:szCs w:val="22"/>
        </w:rPr>
        <w:t xml:space="preserve"> to emails within </w:t>
      </w:r>
      <w:r>
        <w:rPr>
          <w:rFonts w:ascii="Arial" w:hAnsi="Arial" w:cs="Arial"/>
          <w:sz w:val="22"/>
          <w:szCs w:val="22"/>
        </w:rPr>
        <w:t>48</w:t>
      </w:r>
      <w:r w:rsidRPr="00823CAC">
        <w:rPr>
          <w:rFonts w:ascii="Arial" w:hAnsi="Arial" w:cs="Arial"/>
          <w:sz w:val="22"/>
          <w:szCs w:val="22"/>
        </w:rPr>
        <w:t xml:space="preserve"> hours</w:t>
      </w:r>
      <w:r>
        <w:rPr>
          <w:rFonts w:ascii="Arial" w:hAnsi="Arial" w:cs="Arial"/>
          <w:sz w:val="22"/>
          <w:szCs w:val="22"/>
        </w:rPr>
        <w:t>.</w:t>
      </w:r>
    </w:p>
    <w:p w14:paraId="7CCB39D0" w14:textId="3425A5E9" w:rsidR="00B9183E" w:rsidRPr="00024C29" w:rsidRDefault="00B9183E" w:rsidP="00B9183E">
      <w:pPr>
        <w:numPr>
          <w:ilvl w:val="0"/>
          <w:numId w:val="1"/>
        </w:numPr>
        <w:rPr>
          <w:rFonts w:ascii="Arial" w:hAnsi="Arial" w:cs="Arial"/>
          <w:b/>
          <w:sz w:val="22"/>
          <w:szCs w:val="22"/>
        </w:rPr>
      </w:pPr>
      <w:r w:rsidRPr="00024C29">
        <w:rPr>
          <w:rFonts w:ascii="Arial" w:hAnsi="Arial" w:cs="Arial"/>
          <w:sz w:val="22"/>
          <w:szCs w:val="22"/>
        </w:rPr>
        <w:t xml:space="preserve">I will hold “Virtual Office Hours” from 7-9 pm each </w:t>
      </w:r>
      <w:r w:rsidR="00270DD2">
        <w:rPr>
          <w:rFonts w:ascii="Arial" w:hAnsi="Arial" w:cs="Arial"/>
          <w:sz w:val="22"/>
          <w:szCs w:val="22"/>
        </w:rPr>
        <w:t>Monday</w:t>
      </w:r>
      <w:r w:rsidRPr="00024C29">
        <w:rPr>
          <w:rFonts w:ascii="Arial" w:hAnsi="Arial" w:cs="Arial"/>
          <w:sz w:val="22"/>
          <w:szCs w:val="22"/>
        </w:rPr>
        <w:t xml:space="preserve"> throughout the course (except when there is a holiday period). </w:t>
      </w:r>
      <w:r w:rsidR="00270DD2">
        <w:rPr>
          <w:rFonts w:ascii="Arial" w:hAnsi="Arial" w:cs="Arial"/>
          <w:sz w:val="22"/>
          <w:szCs w:val="22"/>
        </w:rPr>
        <w:t xml:space="preserve">You are </w:t>
      </w:r>
      <w:r w:rsidR="00270DD2" w:rsidRPr="00270DD2">
        <w:rPr>
          <w:rFonts w:ascii="Arial" w:hAnsi="Arial" w:cs="Arial"/>
          <w:b/>
          <w:sz w:val="22"/>
          <w:szCs w:val="22"/>
          <w:u w:val="single"/>
        </w:rPr>
        <w:t>NOT</w:t>
      </w:r>
      <w:r w:rsidR="00270DD2">
        <w:rPr>
          <w:rFonts w:ascii="Arial" w:hAnsi="Arial" w:cs="Arial"/>
          <w:sz w:val="22"/>
          <w:szCs w:val="22"/>
        </w:rPr>
        <w:t xml:space="preserve"> required to attend these; I just want to make myself available. </w:t>
      </w:r>
      <w:r w:rsidRPr="00024C29">
        <w:rPr>
          <w:rFonts w:ascii="Arial" w:hAnsi="Arial" w:cs="Arial"/>
          <w:sz w:val="22"/>
          <w:szCs w:val="22"/>
        </w:rPr>
        <w:t>You can enter the chat room from Moodle, and discuss live with me any questions or comments you may have.</w:t>
      </w:r>
    </w:p>
    <w:p w14:paraId="10A254E2" w14:textId="77777777" w:rsidR="00270DD2" w:rsidRDefault="00270DD2" w:rsidP="00B9183E">
      <w:pPr>
        <w:rPr>
          <w:rFonts w:ascii="Arial" w:hAnsi="Arial" w:cs="Arial"/>
          <w:bCs/>
          <w:spacing w:val="-3"/>
          <w:sz w:val="22"/>
          <w:szCs w:val="22"/>
        </w:rPr>
      </w:pPr>
    </w:p>
    <w:p w14:paraId="15C65F29" w14:textId="6B35F91A" w:rsidR="00B9183E" w:rsidRPr="00270DD2" w:rsidRDefault="00B9183E" w:rsidP="00B9183E">
      <w:pPr>
        <w:rPr>
          <w:rFonts w:ascii="Arial" w:hAnsi="Arial" w:cs="Arial"/>
          <w:bCs/>
          <w:spacing w:val="-3"/>
          <w:sz w:val="22"/>
          <w:szCs w:val="22"/>
        </w:rPr>
      </w:pPr>
      <w:r w:rsidRPr="00823CAC">
        <w:rPr>
          <w:rFonts w:ascii="Arial" w:hAnsi="Arial" w:cs="Arial"/>
          <w:b/>
          <w:bCs/>
          <w:sz w:val="22"/>
          <w:szCs w:val="22"/>
          <w:u w:val="single"/>
        </w:rPr>
        <w:t>Grading Plan:</w:t>
      </w:r>
    </w:p>
    <w:p w14:paraId="763D65C8" w14:textId="77777777" w:rsidR="00B9183E" w:rsidRPr="00823CAC" w:rsidRDefault="00B9183E" w:rsidP="00B9183E">
      <w:pPr>
        <w:rPr>
          <w:rFonts w:ascii="Arial" w:hAnsi="Arial" w:cs="Arial"/>
          <w:b/>
          <w:bCs/>
          <w:sz w:val="22"/>
          <w:szCs w:val="22"/>
          <w:u w:val="single"/>
        </w:rPr>
      </w:pPr>
    </w:p>
    <w:p w14:paraId="2C76AB35" w14:textId="77777777" w:rsidR="00B9183E" w:rsidRDefault="00B9183E" w:rsidP="00B9183E">
      <w:pPr>
        <w:rPr>
          <w:rFonts w:ascii="Arial" w:hAnsi="Arial" w:cs="Arial"/>
          <w:sz w:val="22"/>
          <w:szCs w:val="22"/>
        </w:rPr>
      </w:pPr>
      <w:r w:rsidRPr="00823CAC">
        <w:rPr>
          <w:rFonts w:ascii="Arial" w:hAnsi="Arial" w:cs="Arial"/>
          <w:sz w:val="22"/>
          <w:szCs w:val="22"/>
        </w:rPr>
        <w:t>The grade given to each student at the end of the course will be based on a multi-dimensional evaluation of student efforts. The areas of evaluation are as follows:</w:t>
      </w:r>
    </w:p>
    <w:p w14:paraId="5F92EC57" w14:textId="77777777" w:rsidR="00B9183E" w:rsidRDefault="00B9183E" w:rsidP="00B9183E"/>
    <w:tbl>
      <w:tblPr>
        <w:tblW w:w="7920" w:type="dxa"/>
        <w:tblInd w:w="93" w:type="dxa"/>
        <w:tblLook w:val="04A0" w:firstRow="1" w:lastRow="0" w:firstColumn="1" w:lastColumn="0" w:noHBand="0" w:noVBand="1"/>
      </w:tblPr>
      <w:tblGrid>
        <w:gridCol w:w="4640"/>
        <w:gridCol w:w="1980"/>
        <w:gridCol w:w="1300"/>
      </w:tblGrid>
      <w:tr w:rsidR="00B9183E" w:rsidRPr="00B9183E" w14:paraId="194E515D" w14:textId="77777777" w:rsidTr="00B9183E">
        <w:trPr>
          <w:trHeight w:val="600"/>
        </w:trPr>
        <w:tc>
          <w:tcPr>
            <w:tcW w:w="464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2281A883" w14:textId="77777777" w:rsidR="00B9183E" w:rsidRPr="00B9183E" w:rsidRDefault="00B9183E" w:rsidP="00B9183E">
            <w:pPr>
              <w:jc w:val="center"/>
              <w:rPr>
                <w:rFonts w:ascii="Arial" w:hAnsi="Arial" w:cs="Arial"/>
                <w:b/>
                <w:bCs/>
                <w:color w:val="000000"/>
                <w:sz w:val="22"/>
                <w:szCs w:val="22"/>
              </w:rPr>
            </w:pPr>
            <w:r w:rsidRPr="00B9183E">
              <w:rPr>
                <w:rFonts w:ascii="Arial" w:hAnsi="Arial" w:cs="Arial"/>
                <w:b/>
                <w:bCs/>
                <w:color w:val="000000"/>
                <w:sz w:val="22"/>
                <w:szCs w:val="22"/>
              </w:rPr>
              <w:t>COMPONENT</w:t>
            </w:r>
          </w:p>
        </w:tc>
        <w:tc>
          <w:tcPr>
            <w:tcW w:w="1980" w:type="dxa"/>
            <w:tcBorders>
              <w:top w:val="single" w:sz="4" w:space="0" w:color="auto"/>
              <w:left w:val="nil"/>
              <w:bottom w:val="single" w:sz="4" w:space="0" w:color="auto"/>
              <w:right w:val="single" w:sz="4" w:space="0" w:color="auto"/>
            </w:tcBorders>
            <w:shd w:val="clear" w:color="000000" w:fill="BFBFBF"/>
            <w:noWrap/>
            <w:vAlign w:val="center"/>
            <w:hideMark/>
          </w:tcPr>
          <w:p w14:paraId="632A7A70" w14:textId="77777777" w:rsidR="00B9183E" w:rsidRPr="00B9183E" w:rsidRDefault="00B9183E" w:rsidP="00B9183E">
            <w:pPr>
              <w:jc w:val="center"/>
              <w:rPr>
                <w:rFonts w:ascii="Calibri" w:hAnsi="Calibri"/>
                <w:b/>
                <w:bCs/>
                <w:color w:val="000000"/>
              </w:rPr>
            </w:pPr>
            <w:r w:rsidRPr="00B9183E">
              <w:rPr>
                <w:rFonts w:ascii="Calibri" w:hAnsi="Calibri"/>
                <w:b/>
                <w:bCs/>
                <w:color w:val="000000"/>
              </w:rPr>
              <w:t>Points</w:t>
            </w:r>
          </w:p>
        </w:tc>
        <w:tc>
          <w:tcPr>
            <w:tcW w:w="1300" w:type="dxa"/>
            <w:tcBorders>
              <w:top w:val="single" w:sz="4" w:space="0" w:color="auto"/>
              <w:left w:val="nil"/>
              <w:bottom w:val="single" w:sz="4" w:space="0" w:color="auto"/>
              <w:right w:val="single" w:sz="4" w:space="0" w:color="auto"/>
            </w:tcBorders>
            <w:shd w:val="clear" w:color="000000" w:fill="BFBFBF"/>
            <w:vAlign w:val="bottom"/>
            <w:hideMark/>
          </w:tcPr>
          <w:p w14:paraId="6FA7F426" w14:textId="77777777" w:rsidR="00B9183E" w:rsidRPr="00B9183E" w:rsidRDefault="00B9183E" w:rsidP="00B9183E">
            <w:pPr>
              <w:jc w:val="center"/>
              <w:rPr>
                <w:rFonts w:ascii="Calibri" w:hAnsi="Calibri"/>
                <w:b/>
                <w:bCs/>
                <w:color w:val="000000"/>
              </w:rPr>
            </w:pPr>
            <w:r w:rsidRPr="00B9183E">
              <w:rPr>
                <w:rFonts w:ascii="Calibri" w:hAnsi="Calibri"/>
                <w:b/>
                <w:bCs/>
                <w:color w:val="000000"/>
              </w:rPr>
              <w:t>% OF    GRADE</w:t>
            </w:r>
          </w:p>
        </w:tc>
      </w:tr>
      <w:tr w:rsidR="00B9183E" w:rsidRPr="00B9183E" w14:paraId="277B7BA8" w14:textId="77777777" w:rsidTr="00B9183E">
        <w:trPr>
          <w:trHeight w:val="540"/>
        </w:trPr>
        <w:tc>
          <w:tcPr>
            <w:tcW w:w="4640" w:type="dxa"/>
            <w:tcBorders>
              <w:top w:val="nil"/>
              <w:left w:val="single" w:sz="8" w:space="0" w:color="000000"/>
              <w:bottom w:val="single" w:sz="8" w:space="0" w:color="000000"/>
              <w:right w:val="single" w:sz="8" w:space="0" w:color="000000"/>
            </w:tcBorders>
            <w:shd w:val="clear" w:color="auto" w:fill="auto"/>
            <w:vAlign w:val="center"/>
            <w:hideMark/>
          </w:tcPr>
          <w:p w14:paraId="6C94247D" w14:textId="43E8575B" w:rsidR="00B9183E" w:rsidRPr="00B9183E" w:rsidRDefault="00B9183E" w:rsidP="0091358A">
            <w:pPr>
              <w:rPr>
                <w:rFonts w:ascii="Arial" w:hAnsi="Arial" w:cs="Arial"/>
                <w:color w:val="000000"/>
                <w:sz w:val="22"/>
                <w:szCs w:val="22"/>
              </w:rPr>
            </w:pPr>
            <w:r w:rsidRPr="00B9183E">
              <w:rPr>
                <w:rFonts w:ascii="Arial" w:hAnsi="Arial" w:cs="Arial"/>
                <w:color w:val="000000"/>
                <w:sz w:val="22"/>
                <w:szCs w:val="22"/>
              </w:rPr>
              <w:t xml:space="preserve">Weekly quizzes (4 quizzes at 50 points each; Quiz </w:t>
            </w:r>
            <w:r w:rsidR="0091358A">
              <w:rPr>
                <w:rFonts w:ascii="Arial" w:hAnsi="Arial" w:cs="Arial"/>
                <w:color w:val="000000"/>
                <w:sz w:val="22"/>
                <w:szCs w:val="22"/>
              </w:rPr>
              <w:t>5</w:t>
            </w:r>
            <w:r w:rsidRPr="00B9183E">
              <w:rPr>
                <w:rFonts w:ascii="Arial" w:hAnsi="Arial" w:cs="Arial"/>
                <w:color w:val="000000"/>
                <w:sz w:val="22"/>
                <w:szCs w:val="22"/>
              </w:rPr>
              <w:t xml:space="preserve"> is worth 150)</w:t>
            </w:r>
          </w:p>
        </w:tc>
        <w:tc>
          <w:tcPr>
            <w:tcW w:w="1980" w:type="dxa"/>
            <w:tcBorders>
              <w:top w:val="nil"/>
              <w:left w:val="nil"/>
              <w:bottom w:val="single" w:sz="8" w:space="0" w:color="000000"/>
              <w:right w:val="single" w:sz="8" w:space="0" w:color="000000"/>
            </w:tcBorders>
            <w:shd w:val="clear" w:color="auto" w:fill="auto"/>
            <w:vAlign w:val="center"/>
            <w:hideMark/>
          </w:tcPr>
          <w:p w14:paraId="0A48C919" w14:textId="77777777" w:rsidR="00B9183E" w:rsidRPr="00B9183E" w:rsidRDefault="00B9183E" w:rsidP="00B9183E">
            <w:pPr>
              <w:jc w:val="center"/>
              <w:rPr>
                <w:rFonts w:ascii="Arial" w:hAnsi="Arial" w:cs="Arial"/>
                <w:color w:val="000000"/>
                <w:sz w:val="22"/>
                <w:szCs w:val="22"/>
              </w:rPr>
            </w:pPr>
            <w:r w:rsidRPr="00B9183E">
              <w:rPr>
                <w:rFonts w:ascii="Arial" w:hAnsi="Arial" w:cs="Arial"/>
                <w:color w:val="000000"/>
                <w:sz w:val="22"/>
                <w:szCs w:val="22"/>
              </w:rPr>
              <w:t>350</w:t>
            </w:r>
          </w:p>
        </w:tc>
        <w:tc>
          <w:tcPr>
            <w:tcW w:w="1300" w:type="dxa"/>
            <w:tcBorders>
              <w:top w:val="nil"/>
              <w:left w:val="nil"/>
              <w:bottom w:val="single" w:sz="8" w:space="0" w:color="000000"/>
              <w:right w:val="single" w:sz="8" w:space="0" w:color="000000"/>
            </w:tcBorders>
            <w:shd w:val="clear" w:color="auto" w:fill="auto"/>
            <w:vAlign w:val="center"/>
            <w:hideMark/>
          </w:tcPr>
          <w:p w14:paraId="255776F6" w14:textId="77777777" w:rsidR="00B9183E" w:rsidRPr="00B9183E" w:rsidRDefault="00B9183E" w:rsidP="00B9183E">
            <w:pPr>
              <w:jc w:val="center"/>
              <w:rPr>
                <w:rFonts w:ascii="Arial" w:hAnsi="Arial" w:cs="Arial"/>
                <w:color w:val="000000"/>
                <w:sz w:val="22"/>
                <w:szCs w:val="22"/>
              </w:rPr>
            </w:pPr>
            <w:r w:rsidRPr="00B9183E">
              <w:rPr>
                <w:rFonts w:ascii="Arial" w:hAnsi="Arial" w:cs="Arial"/>
                <w:color w:val="000000"/>
                <w:sz w:val="22"/>
                <w:szCs w:val="22"/>
              </w:rPr>
              <w:t>35</w:t>
            </w:r>
          </w:p>
        </w:tc>
      </w:tr>
      <w:tr w:rsidR="00B9183E" w:rsidRPr="00B9183E" w14:paraId="7A229123" w14:textId="77777777" w:rsidTr="00B9183E">
        <w:trPr>
          <w:trHeight w:val="320"/>
        </w:trPr>
        <w:tc>
          <w:tcPr>
            <w:tcW w:w="4640" w:type="dxa"/>
            <w:tcBorders>
              <w:top w:val="nil"/>
              <w:left w:val="single" w:sz="8" w:space="0" w:color="000000"/>
              <w:bottom w:val="single" w:sz="8" w:space="0" w:color="000000"/>
              <w:right w:val="single" w:sz="8" w:space="0" w:color="000000"/>
            </w:tcBorders>
            <w:shd w:val="clear" w:color="auto" w:fill="auto"/>
            <w:vAlign w:val="center"/>
            <w:hideMark/>
          </w:tcPr>
          <w:p w14:paraId="4743B007" w14:textId="77777777" w:rsidR="00B9183E" w:rsidRPr="00B9183E" w:rsidRDefault="00B9183E" w:rsidP="00B9183E">
            <w:pPr>
              <w:rPr>
                <w:rFonts w:ascii="Arial" w:hAnsi="Arial" w:cs="Arial"/>
                <w:color w:val="000000"/>
                <w:sz w:val="22"/>
                <w:szCs w:val="22"/>
              </w:rPr>
            </w:pPr>
            <w:r w:rsidRPr="00B9183E">
              <w:rPr>
                <w:rFonts w:ascii="Arial" w:hAnsi="Arial" w:cs="Arial"/>
                <w:color w:val="000000"/>
                <w:sz w:val="22"/>
                <w:szCs w:val="22"/>
              </w:rPr>
              <w:t>Two Discussion Boards</w:t>
            </w:r>
            <w:r>
              <w:rPr>
                <w:rFonts w:ascii="Arial" w:hAnsi="Arial" w:cs="Arial"/>
                <w:color w:val="000000"/>
                <w:sz w:val="22"/>
                <w:szCs w:val="22"/>
              </w:rPr>
              <w:t xml:space="preserve"> (at 75 </w:t>
            </w:r>
            <w:r w:rsidRPr="00B9183E">
              <w:rPr>
                <w:rFonts w:ascii="Arial" w:hAnsi="Arial" w:cs="Arial"/>
                <w:color w:val="000000"/>
                <w:sz w:val="22"/>
                <w:szCs w:val="22"/>
              </w:rPr>
              <w:t>points each</w:t>
            </w:r>
            <w:r>
              <w:rPr>
                <w:rFonts w:ascii="Arial" w:hAnsi="Arial" w:cs="Arial"/>
                <w:color w:val="000000"/>
                <w:sz w:val="22"/>
                <w:szCs w:val="22"/>
              </w:rPr>
              <w:t>)</w:t>
            </w:r>
          </w:p>
        </w:tc>
        <w:tc>
          <w:tcPr>
            <w:tcW w:w="1980" w:type="dxa"/>
            <w:tcBorders>
              <w:top w:val="nil"/>
              <w:left w:val="nil"/>
              <w:bottom w:val="single" w:sz="8" w:space="0" w:color="000000"/>
              <w:right w:val="single" w:sz="8" w:space="0" w:color="000000"/>
            </w:tcBorders>
            <w:shd w:val="clear" w:color="auto" w:fill="auto"/>
            <w:vAlign w:val="center"/>
            <w:hideMark/>
          </w:tcPr>
          <w:p w14:paraId="0AC4C7C6" w14:textId="77777777" w:rsidR="00B9183E" w:rsidRPr="00B9183E" w:rsidRDefault="00B9183E" w:rsidP="00B9183E">
            <w:pPr>
              <w:jc w:val="center"/>
              <w:rPr>
                <w:rFonts w:ascii="Arial" w:hAnsi="Arial" w:cs="Arial"/>
                <w:color w:val="000000"/>
                <w:sz w:val="22"/>
                <w:szCs w:val="22"/>
              </w:rPr>
            </w:pPr>
            <w:r w:rsidRPr="00B9183E">
              <w:rPr>
                <w:rFonts w:ascii="Arial" w:hAnsi="Arial" w:cs="Arial"/>
                <w:color w:val="000000"/>
                <w:sz w:val="22"/>
                <w:szCs w:val="22"/>
              </w:rPr>
              <w:t>150</w:t>
            </w:r>
          </w:p>
        </w:tc>
        <w:tc>
          <w:tcPr>
            <w:tcW w:w="1300" w:type="dxa"/>
            <w:tcBorders>
              <w:top w:val="nil"/>
              <w:left w:val="nil"/>
              <w:bottom w:val="single" w:sz="8" w:space="0" w:color="000000"/>
              <w:right w:val="single" w:sz="8" w:space="0" w:color="000000"/>
            </w:tcBorders>
            <w:shd w:val="clear" w:color="auto" w:fill="auto"/>
            <w:vAlign w:val="center"/>
            <w:hideMark/>
          </w:tcPr>
          <w:p w14:paraId="3A30B87E" w14:textId="77777777" w:rsidR="00B9183E" w:rsidRPr="00B9183E" w:rsidRDefault="00B9183E" w:rsidP="00B9183E">
            <w:pPr>
              <w:jc w:val="center"/>
              <w:rPr>
                <w:rFonts w:ascii="Arial" w:hAnsi="Arial" w:cs="Arial"/>
                <w:color w:val="000000"/>
                <w:sz w:val="22"/>
                <w:szCs w:val="22"/>
              </w:rPr>
            </w:pPr>
            <w:r w:rsidRPr="00B9183E">
              <w:rPr>
                <w:rFonts w:ascii="Arial" w:hAnsi="Arial" w:cs="Arial"/>
                <w:color w:val="000000"/>
                <w:sz w:val="22"/>
                <w:szCs w:val="22"/>
              </w:rPr>
              <w:t>15</w:t>
            </w:r>
          </w:p>
        </w:tc>
      </w:tr>
      <w:tr w:rsidR="00B9183E" w:rsidRPr="00B9183E" w14:paraId="4D9DA396" w14:textId="77777777" w:rsidTr="00B9183E">
        <w:trPr>
          <w:trHeight w:val="320"/>
        </w:trPr>
        <w:tc>
          <w:tcPr>
            <w:tcW w:w="4640" w:type="dxa"/>
            <w:tcBorders>
              <w:top w:val="nil"/>
              <w:left w:val="single" w:sz="8" w:space="0" w:color="000000"/>
              <w:bottom w:val="single" w:sz="8" w:space="0" w:color="000000"/>
              <w:right w:val="single" w:sz="8" w:space="0" w:color="000000"/>
            </w:tcBorders>
            <w:shd w:val="clear" w:color="auto" w:fill="auto"/>
            <w:vAlign w:val="center"/>
            <w:hideMark/>
          </w:tcPr>
          <w:p w14:paraId="1B26E3FA" w14:textId="77777777" w:rsidR="00B9183E" w:rsidRPr="00B9183E" w:rsidRDefault="00B9183E" w:rsidP="00B9183E">
            <w:pPr>
              <w:rPr>
                <w:rFonts w:ascii="Arial" w:hAnsi="Arial" w:cs="Arial"/>
                <w:color w:val="000000"/>
                <w:sz w:val="22"/>
                <w:szCs w:val="22"/>
              </w:rPr>
            </w:pPr>
            <w:r w:rsidRPr="00B9183E">
              <w:rPr>
                <w:rFonts w:ascii="Arial" w:hAnsi="Arial" w:cs="Arial"/>
                <w:color w:val="000000"/>
                <w:sz w:val="22"/>
                <w:szCs w:val="22"/>
              </w:rPr>
              <w:t>Mid-term Exam</w:t>
            </w:r>
          </w:p>
        </w:tc>
        <w:tc>
          <w:tcPr>
            <w:tcW w:w="1980" w:type="dxa"/>
            <w:tcBorders>
              <w:top w:val="nil"/>
              <w:left w:val="nil"/>
              <w:bottom w:val="single" w:sz="8" w:space="0" w:color="000000"/>
              <w:right w:val="single" w:sz="8" w:space="0" w:color="000000"/>
            </w:tcBorders>
            <w:shd w:val="clear" w:color="auto" w:fill="auto"/>
            <w:vAlign w:val="center"/>
            <w:hideMark/>
          </w:tcPr>
          <w:p w14:paraId="3E04B5D4" w14:textId="77777777" w:rsidR="00B9183E" w:rsidRPr="00B9183E" w:rsidRDefault="00B9183E" w:rsidP="00B9183E">
            <w:pPr>
              <w:jc w:val="center"/>
              <w:rPr>
                <w:rFonts w:ascii="Arial" w:hAnsi="Arial" w:cs="Arial"/>
                <w:color w:val="000000"/>
                <w:sz w:val="22"/>
                <w:szCs w:val="22"/>
              </w:rPr>
            </w:pPr>
            <w:r w:rsidRPr="00B9183E">
              <w:rPr>
                <w:rFonts w:ascii="Arial" w:hAnsi="Arial" w:cs="Arial"/>
                <w:color w:val="000000"/>
                <w:sz w:val="22"/>
                <w:szCs w:val="22"/>
              </w:rPr>
              <w:t>200</w:t>
            </w:r>
          </w:p>
        </w:tc>
        <w:tc>
          <w:tcPr>
            <w:tcW w:w="1300" w:type="dxa"/>
            <w:tcBorders>
              <w:top w:val="nil"/>
              <w:left w:val="nil"/>
              <w:bottom w:val="single" w:sz="8" w:space="0" w:color="000000"/>
              <w:right w:val="single" w:sz="8" w:space="0" w:color="000000"/>
            </w:tcBorders>
            <w:shd w:val="clear" w:color="auto" w:fill="auto"/>
            <w:vAlign w:val="center"/>
            <w:hideMark/>
          </w:tcPr>
          <w:p w14:paraId="55C04ED8" w14:textId="77777777" w:rsidR="00B9183E" w:rsidRPr="00B9183E" w:rsidRDefault="00B9183E" w:rsidP="00B9183E">
            <w:pPr>
              <w:jc w:val="center"/>
              <w:rPr>
                <w:rFonts w:ascii="Arial" w:hAnsi="Arial" w:cs="Arial"/>
                <w:color w:val="000000"/>
                <w:sz w:val="22"/>
                <w:szCs w:val="22"/>
              </w:rPr>
            </w:pPr>
            <w:r w:rsidRPr="00B9183E">
              <w:rPr>
                <w:rFonts w:ascii="Arial" w:hAnsi="Arial" w:cs="Arial"/>
                <w:color w:val="000000"/>
                <w:sz w:val="22"/>
                <w:szCs w:val="22"/>
              </w:rPr>
              <w:t>20</w:t>
            </w:r>
          </w:p>
        </w:tc>
      </w:tr>
      <w:tr w:rsidR="00B9183E" w:rsidRPr="00B9183E" w14:paraId="160632FE" w14:textId="77777777" w:rsidTr="00B9183E">
        <w:trPr>
          <w:trHeight w:val="320"/>
        </w:trPr>
        <w:tc>
          <w:tcPr>
            <w:tcW w:w="4640" w:type="dxa"/>
            <w:tcBorders>
              <w:top w:val="nil"/>
              <w:left w:val="single" w:sz="8" w:space="0" w:color="000000"/>
              <w:bottom w:val="single" w:sz="8" w:space="0" w:color="000000"/>
              <w:right w:val="single" w:sz="8" w:space="0" w:color="000000"/>
            </w:tcBorders>
            <w:shd w:val="clear" w:color="auto" w:fill="auto"/>
            <w:vAlign w:val="center"/>
            <w:hideMark/>
          </w:tcPr>
          <w:p w14:paraId="339999A5" w14:textId="77777777" w:rsidR="00B9183E" w:rsidRPr="00B9183E" w:rsidRDefault="00B9183E" w:rsidP="00B9183E">
            <w:pPr>
              <w:rPr>
                <w:rFonts w:ascii="Arial" w:hAnsi="Arial" w:cs="Arial"/>
                <w:color w:val="000000"/>
                <w:sz w:val="22"/>
                <w:szCs w:val="22"/>
              </w:rPr>
            </w:pPr>
            <w:r w:rsidRPr="00B9183E">
              <w:rPr>
                <w:rFonts w:ascii="Arial" w:hAnsi="Arial" w:cs="Arial"/>
                <w:color w:val="000000"/>
                <w:sz w:val="22"/>
                <w:szCs w:val="22"/>
              </w:rPr>
              <w:t>Final Exam</w:t>
            </w:r>
          </w:p>
        </w:tc>
        <w:tc>
          <w:tcPr>
            <w:tcW w:w="1980" w:type="dxa"/>
            <w:tcBorders>
              <w:top w:val="nil"/>
              <w:left w:val="nil"/>
              <w:bottom w:val="single" w:sz="8" w:space="0" w:color="000000"/>
              <w:right w:val="single" w:sz="8" w:space="0" w:color="000000"/>
            </w:tcBorders>
            <w:shd w:val="clear" w:color="auto" w:fill="auto"/>
            <w:vAlign w:val="center"/>
            <w:hideMark/>
          </w:tcPr>
          <w:p w14:paraId="26A814DA" w14:textId="77777777" w:rsidR="00B9183E" w:rsidRPr="00B9183E" w:rsidRDefault="00B9183E" w:rsidP="00B9183E">
            <w:pPr>
              <w:jc w:val="center"/>
              <w:rPr>
                <w:rFonts w:ascii="Arial" w:hAnsi="Arial" w:cs="Arial"/>
                <w:color w:val="000000"/>
                <w:sz w:val="22"/>
                <w:szCs w:val="22"/>
              </w:rPr>
            </w:pPr>
            <w:r w:rsidRPr="00B9183E">
              <w:rPr>
                <w:rFonts w:ascii="Arial" w:hAnsi="Arial" w:cs="Arial"/>
                <w:color w:val="000000"/>
                <w:sz w:val="22"/>
                <w:szCs w:val="22"/>
              </w:rPr>
              <w:t>200</w:t>
            </w:r>
          </w:p>
        </w:tc>
        <w:tc>
          <w:tcPr>
            <w:tcW w:w="1300" w:type="dxa"/>
            <w:tcBorders>
              <w:top w:val="nil"/>
              <w:left w:val="nil"/>
              <w:bottom w:val="single" w:sz="8" w:space="0" w:color="000000"/>
              <w:right w:val="single" w:sz="8" w:space="0" w:color="000000"/>
            </w:tcBorders>
            <w:shd w:val="clear" w:color="auto" w:fill="auto"/>
            <w:vAlign w:val="center"/>
            <w:hideMark/>
          </w:tcPr>
          <w:p w14:paraId="1934B4BB" w14:textId="77777777" w:rsidR="00B9183E" w:rsidRPr="00B9183E" w:rsidRDefault="00B9183E" w:rsidP="00B9183E">
            <w:pPr>
              <w:jc w:val="center"/>
              <w:rPr>
                <w:rFonts w:ascii="Arial" w:hAnsi="Arial" w:cs="Arial"/>
                <w:color w:val="000000"/>
                <w:sz w:val="22"/>
                <w:szCs w:val="22"/>
              </w:rPr>
            </w:pPr>
            <w:r w:rsidRPr="00B9183E">
              <w:rPr>
                <w:rFonts w:ascii="Arial" w:hAnsi="Arial" w:cs="Arial"/>
                <w:color w:val="000000"/>
                <w:sz w:val="22"/>
                <w:szCs w:val="22"/>
              </w:rPr>
              <w:t>20</w:t>
            </w:r>
          </w:p>
        </w:tc>
      </w:tr>
      <w:tr w:rsidR="00B9183E" w:rsidRPr="00B9183E" w14:paraId="3FB9DAB1" w14:textId="77777777" w:rsidTr="00B9183E">
        <w:trPr>
          <w:trHeight w:val="320"/>
        </w:trPr>
        <w:tc>
          <w:tcPr>
            <w:tcW w:w="4640" w:type="dxa"/>
            <w:tcBorders>
              <w:top w:val="nil"/>
              <w:left w:val="single" w:sz="8" w:space="0" w:color="000000"/>
              <w:bottom w:val="single" w:sz="8" w:space="0" w:color="000000"/>
              <w:right w:val="single" w:sz="8" w:space="0" w:color="000000"/>
            </w:tcBorders>
            <w:shd w:val="clear" w:color="auto" w:fill="auto"/>
            <w:vAlign w:val="center"/>
            <w:hideMark/>
          </w:tcPr>
          <w:p w14:paraId="06DEF193" w14:textId="77777777" w:rsidR="00B9183E" w:rsidRPr="00B9183E" w:rsidRDefault="00B9183E" w:rsidP="00B9183E">
            <w:pPr>
              <w:rPr>
                <w:rFonts w:ascii="Arial" w:hAnsi="Arial" w:cs="Arial"/>
                <w:color w:val="000000"/>
                <w:sz w:val="22"/>
                <w:szCs w:val="22"/>
              </w:rPr>
            </w:pPr>
            <w:r w:rsidRPr="00B9183E">
              <w:rPr>
                <w:rFonts w:ascii="Arial" w:hAnsi="Arial" w:cs="Arial"/>
                <w:color w:val="000000"/>
                <w:sz w:val="22"/>
                <w:szCs w:val="22"/>
              </w:rPr>
              <w:t>Reflection Paper</w:t>
            </w:r>
          </w:p>
        </w:tc>
        <w:tc>
          <w:tcPr>
            <w:tcW w:w="1980" w:type="dxa"/>
            <w:tcBorders>
              <w:top w:val="nil"/>
              <w:left w:val="nil"/>
              <w:bottom w:val="single" w:sz="8" w:space="0" w:color="000000"/>
              <w:right w:val="single" w:sz="8" w:space="0" w:color="000000"/>
            </w:tcBorders>
            <w:shd w:val="clear" w:color="auto" w:fill="auto"/>
            <w:vAlign w:val="center"/>
            <w:hideMark/>
          </w:tcPr>
          <w:p w14:paraId="31E649D4" w14:textId="77777777" w:rsidR="00B9183E" w:rsidRPr="00B9183E" w:rsidRDefault="00B9183E" w:rsidP="00B9183E">
            <w:pPr>
              <w:jc w:val="center"/>
              <w:rPr>
                <w:rFonts w:ascii="Arial" w:hAnsi="Arial" w:cs="Arial"/>
                <w:color w:val="000000"/>
                <w:sz w:val="22"/>
                <w:szCs w:val="22"/>
              </w:rPr>
            </w:pPr>
            <w:r w:rsidRPr="00B9183E">
              <w:rPr>
                <w:rFonts w:ascii="Arial" w:hAnsi="Arial" w:cs="Arial"/>
                <w:color w:val="000000"/>
                <w:sz w:val="22"/>
                <w:szCs w:val="22"/>
              </w:rPr>
              <w:t>100</w:t>
            </w:r>
          </w:p>
        </w:tc>
        <w:tc>
          <w:tcPr>
            <w:tcW w:w="1300" w:type="dxa"/>
            <w:tcBorders>
              <w:top w:val="nil"/>
              <w:left w:val="nil"/>
              <w:bottom w:val="single" w:sz="8" w:space="0" w:color="000000"/>
              <w:right w:val="single" w:sz="8" w:space="0" w:color="000000"/>
            </w:tcBorders>
            <w:shd w:val="clear" w:color="auto" w:fill="auto"/>
            <w:vAlign w:val="center"/>
            <w:hideMark/>
          </w:tcPr>
          <w:p w14:paraId="6AAB110C" w14:textId="77777777" w:rsidR="00B9183E" w:rsidRPr="00B9183E" w:rsidRDefault="00B9183E" w:rsidP="00B9183E">
            <w:pPr>
              <w:jc w:val="center"/>
              <w:rPr>
                <w:rFonts w:ascii="Arial" w:hAnsi="Arial" w:cs="Arial"/>
                <w:color w:val="000000"/>
                <w:sz w:val="22"/>
                <w:szCs w:val="22"/>
              </w:rPr>
            </w:pPr>
            <w:r w:rsidRPr="00B9183E">
              <w:rPr>
                <w:rFonts w:ascii="Arial" w:hAnsi="Arial" w:cs="Arial"/>
                <w:color w:val="000000"/>
                <w:sz w:val="22"/>
                <w:szCs w:val="22"/>
              </w:rPr>
              <w:t>10</w:t>
            </w:r>
          </w:p>
        </w:tc>
      </w:tr>
      <w:tr w:rsidR="00B9183E" w:rsidRPr="00B9183E" w14:paraId="49B7613C" w14:textId="77777777" w:rsidTr="00B9183E">
        <w:trPr>
          <w:trHeight w:val="320"/>
        </w:trPr>
        <w:tc>
          <w:tcPr>
            <w:tcW w:w="4640" w:type="dxa"/>
            <w:tcBorders>
              <w:top w:val="nil"/>
              <w:left w:val="single" w:sz="8" w:space="0" w:color="000000"/>
              <w:bottom w:val="single" w:sz="8" w:space="0" w:color="000000"/>
              <w:right w:val="single" w:sz="8" w:space="0" w:color="000000"/>
            </w:tcBorders>
            <w:shd w:val="clear" w:color="auto" w:fill="auto"/>
            <w:vAlign w:val="center"/>
            <w:hideMark/>
          </w:tcPr>
          <w:p w14:paraId="58079044" w14:textId="77777777" w:rsidR="00B9183E" w:rsidRPr="00024C29" w:rsidRDefault="00B9183E" w:rsidP="00B9183E">
            <w:pPr>
              <w:rPr>
                <w:rFonts w:ascii="Arial" w:hAnsi="Arial" w:cs="Arial"/>
                <w:b/>
                <w:color w:val="000000"/>
                <w:sz w:val="22"/>
                <w:szCs w:val="22"/>
              </w:rPr>
            </w:pPr>
            <w:r w:rsidRPr="00024C29">
              <w:rPr>
                <w:rFonts w:ascii="Arial" w:hAnsi="Arial" w:cs="Arial"/>
                <w:b/>
                <w:color w:val="000000"/>
                <w:sz w:val="22"/>
                <w:szCs w:val="22"/>
              </w:rPr>
              <w:t>Total</w:t>
            </w:r>
          </w:p>
        </w:tc>
        <w:tc>
          <w:tcPr>
            <w:tcW w:w="1980" w:type="dxa"/>
            <w:tcBorders>
              <w:top w:val="nil"/>
              <w:left w:val="nil"/>
              <w:bottom w:val="single" w:sz="8" w:space="0" w:color="000000"/>
              <w:right w:val="single" w:sz="8" w:space="0" w:color="000000"/>
            </w:tcBorders>
            <w:shd w:val="clear" w:color="auto" w:fill="auto"/>
            <w:vAlign w:val="center"/>
            <w:hideMark/>
          </w:tcPr>
          <w:p w14:paraId="353663FC" w14:textId="77777777" w:rsidR="00B9183E" w:rsidRPr="00024C29" w:rsidRDefault="00B9183E" w:rsidP="00B9183E">
            <w:pPr>
              <w:jc w:val="center"/>
              <w:rPr>
                <w:rFonts w:ascii="Arial" w:hAnsi="Arial" w:cs="Arial"/>
                <w:b/>
                <w:color w:val="000000"/>
                <w:sz w:val="22"/>
                <w:szCs w:val="22"/>
              </w:rPr>
            </w:pPr>
            <w:r w:rsidRPr="00024C29">
              <w:rPr>
                <w:rFonts w:ascii="Arial" w:hAnsi="Arial" w:cs="Arial"/>
                <w:b/>
                <w:color w:val="000000"/>
                <w:sz w:val="22"/>
                <w:szCs w:val="22"/>
              </w:rPr>
              <w:t>1000</w:t>
            </w:r>
          </w:p>
        </w:tc>
        <w:tc>
          <w:tcPr>
            <w:tcW w:w="1300" w:type="dxa"/>
            <w:tcBorders>
              <w:top w:val="nil"/>
              <w:left w:val="nil"/>
              <w:bottom w:val="single" w:sz="8" w:space="0" w:color="000000"/>
              <w:right w:val="single" w:sz="8" w:space="0" w:color="000000"/>
            </w:tcBorders>
            <w:shd w:val="clear" w:color="auto" w:fill="auto"/>
            <w:vAlign w:val="center"/>
            <w:hideMark/>
          </w:tcPr>
          <w:p w14:paraId="02A687E0" w14:textId="77777777" w:rsidR="00B9183E" w:rsidRPr="00024C29" w:rsidRDefault="00B9183E" w:rsidP="00B9183E">
            <w:pPr>
              <w:jc w:val="center"/>
              <w:rPr>
                <w:rFonts w:ascii="Arial" w:hAnsi="Arial" w:cs="Arial"/>
                <w:b/>
                <w:color w:val="000000"/>
                <w:sz w:val="22"/>
                <w:szCs w:val="22"/>
              </w:rPr>
            </w:pPr>
            <w:r w:rsidRPr="00024C29">
              <w:rPr>
                <w:rFonts w:ascii="Arial" w:hAnsi="Arial" w:cs="Arial"/>
                <w:b/>
                <w:color w:val="000000"/>
                <w:sz w:val="22"/>
                <w:szCs w:val="22"/>
              </w:rPr>
              <w:t>100</w:t>
            </w:r>
          </w:p>
        </w:tc>
      </w:tr>
    </w:tbl>
    <w:p w14:paraId="1B1A11DE" w14:textId="77777777" w:rsidR="00FF181A" w:rsidRDefault="00FF181A" w:rsidP="00FF181A">
      <w:pPr>
        <w:rPr>
          <w:rFonts w:ascii="Arial" w:hAnsi="Arial" w:cs="Arial"/>
          <w:sz w:val="22"/>
          <w:szCs w:val="22"/>
        </w:rPr>
      </w:pPr>
    </w:p>
    <w:p w14:paraId="522C3EAD" w14:textId="77777777" w:rsidR="00FF181A" w:rsidRPr="00823CAC" w:rsidRDefault="00FF181A" w:rsidP="00FF181A">
      <w:pPr>
        <w:rPr>
          <w:rFonts w:ascii="Arial" w:hAnsi="Arial" w:cs="Arial"/>
          <w:sz w:val="22"/>
          <w:szCs w:val="22"/>
        </w:rPr>
      </w:pPr>
      <w:r>
        <w:rPr>
          <w:rFonts w:ascii="Arial" w:hAnsi="Arial" w:cs="Arial"/>
          <w:sz w:val="22"/>
          <w:szCs w:val="22"/>
        </w:rPr>
        <w:t>L</w:t>
      </w:r>
      <w:r w:rsidRPr="00823CAC">
        <w:rPr>
          <w:rFonts w:ascii="Arial" w:hAnsi="Arial" w:cs="Arial"/>
          <w:sz w:val="22"/>
          <w:szCs w:val="22"/>
        </w:rPr>
        <w:t>ate assignments</w:t>
      </w:r>
      <w:r>
        <w:rPr>
          <w:rFonts w:ascii="Arial" w:hAnsi="Arial" w:cs="Arial"/>
          <w:sz w:val="22"/>
          <w:szCs w:val="22"/>
        </w:rPr>
        <w:t xml:space="preserve"> will receive a penalty</w:t>
      </w:r>
      <w:r w:rsidRPr="00823CAC">
        <w:rPr>
          <w:rFonts w:ascii="Arial" w:hAnsi="Arial" w:cs="Arial"/>
          <w:sz w:val="22"/>
          <w:szCs w:val="22"/>
        </w:rPr>
        <w:t xml:space="preserve">. Assignments late by </w:t>
      </w:r>
      <w:r w:rsidR="00024C29">
        <w:rPr>
          <w:rFonts w:ascii="Arial" w:hAnsi="Arial" w:cs="Arial"/>
          <w:sz w:val="22"/>
          <w:szCs w:val="22"/>
        </w:rPr>
        <w:t>1</w:t>
      </w:r>
      <w:r w:rsidRPr="00823CAC">
        <w:rPr>
          <w:rFonts w:ascii="Arial" w:hAnsi="Arial" w:cs="Arial"/>
          <w:sz w:val="22"/>
          <w:szCs w:val="22"/>
        </w:rPr>
        <w:t xml:space="preserve"> week will receive a reduction of 10% of the grade; </w:t>
      </w:r>
      <w:r>
        <w:rPr>
          <w:rFonts w:ascii="Arial" w:hAnsi="Arial" w:cs="Arial"/>
          <w:sz w:val="22"/>
          <w:szCs w:val="22"/>
        </w:rPr>
        <w:t xml:space="preserve">by </w:t>
      </w:r>
      <w:r w:rsidR="00024C29">
        <w:rPr>
          <w:rFonts w:ascii="Arial" w:hAnsi="Arial" w:cs="Arial"/>
          <w:sz w:val="22"/>
          <w:szCs w:val="22"/>
        </w:rPr>
        <w:t>2</w:t>
      </w:r>
      <w:r w:rsidRPr="00823CAC">
        <w:rPr>
          <w:rFonts w:ascii="Arial" w:hAnsi="Arial" w:cs="Arial"/>
          <w:sz w:val="22"/>
          <w:szCs w:val="22"/>
        </w:rPr>
        <w:t xml:space="preserve"> weeks a reduction of 20</w:t>
      </w:r>
      <w:r>
        <w:rPr>
          <w:rFonts w:ascii="Arial" w:hAnsi="Arial" w:cs="Arial"/>
          <w:sz w:val="22"/>
          <w:szCs w:val="22"/>
        </w:rPr>
        <w:t>%</w:t>
      </w:r>
      <w:r w:rsidRPr="00823CAC">
        <w:rPr>
          <w:rFonts w:ascii="Arial" w:hAnsi="Arial" w:cs="Arial"/>
          <w:sz w:val="22"/>
          <w:szCs w:val="22"/>
        </w:rPr>
        <w:t xml:space="preserve">; and </w:t>
      </w:r>
      <w:r>
        <w:rPr>
          <w:rFonts w:ascii="Arial" w:hAnsi="Arial" w:cs="Arial"/>
          <w:sz w:val="22"/>
          <w:szCs w:val="22"/>
        </w:rPr>
        <w:t>more</w:t>
      </w:r>
      <w:r w:rsidRPr="00823CAC">
        <w:rPr>
          <w:rFonts w:ascii="Arial" w:hAnsi="Arial" w:cs="Arial"/>
          <w:sz w:val="22"/>
          <w:szCs w:val="22"/>
        </w:rPr>
        <w:t xml:space="preserve"> than 2 weeks</w:t>
      </w:r>
      <w:r>
        <w:rPr>
          <w:rFonts w:ascii="Arial" w:hAnsi="Arial" w:cs="Arial"/>
          <w:sz w:val="22"/>
          <w:szCs w:val="22"/>
        </w:rPr>
        <w:t xml:space="preserve"> </w:t>
      </w:r>
      <w:r w:rsidRPr="00823CAC">
        <w:rPr>
          <w:rFonts w:ascii="Arial" w:hAnsi="Arial" w:cs="Arial"/>
          <w:sz w:val="22"/>
          <w:szCs w:val="22"/>
        </w:rPr>
        <w:t>a reduction of 25%.  The grading scale is:</w:t>
      </w:r>
    </w:p>
    <w:p w14:paraId="066D4233" w14:textId="77777777" w:rsidR="00FF181A" w:rsidRPr="00823CAC" w:rsidRDefault="00FF181A" w:rsidP="00FF181A">
      <w:pPr>
        <w:rPr>
          <w:rFonts w:ascii="Arial" w:hAnsi="Arial" w:cs="Arial"/>
          <w:sz w:val="22"/>
          <w:szCs w:val="22"/>
        </w:rPr>
      </w:pPr>
    </w:p>
    <w:tbl>
      <w:tblPr>
        <w:tblW w:w="0" w:type="auto"/>
        <w:tblInd w:w="1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2610"/>
      </w:tblGrid>
      <w:tr w:rsidR="00FF181A" w:rsidRPr="00823CAC" w14:paraId="018D5EA8" w14:textId="77777777" w:rsidTr="00FF181A">
        <w:tc>
          <w:tcPr>
            <w:tcW w:w="1890" w:type="dxa"/>
            <w:shd w:val="clear" w:color="auto" w:fill="D9D9D9"/>
          </w:tcPr>
          <w:p w14:paraId="28915FB7" w14:textId="77777777" w:rsidR="00FF181A" w:rsidRPr="00823CAC" w:rsidRDefault="00FF181A" w:rsidP="00FF181A">
            <w:pPr>
              <w:rPr>
                <w:rFonts w:ascii="Arial" w:hAnsi="Arial" w:cs="Arial"/>
                <w:b/>
                <w:sz w:val="22"/>
                <w:szCs w:val="22"/>
              </w:rPr>
            </w:pPr>
            <w:r w:rsidRPr="00823CAC">
              <w:rPr>
                <w:rFonts w:ascii="Arial" w:hAnsi="Arial" w:cs="Arial"/>
                <w:b/>
                <w:sz w:val="22"/>
                <w:szCs w:val="22"/>
              </w:rPr>
              <w:t>Letter Grade</w:t>
            </w:r>
          </w:p>
        </w:tc>
        <w:tc>
          <w:tcPr>
            <w:tcW w:w="2610" w:type="dxa"/>
            <w:shd w:val="clear" w:color="auto" w:fill="D9D9D9"/>
          </w:tcPr>
          <w:p w14:paraId="6C11CA5E" w14:textId="77777777" w:rsidR="00FF181A" w:rsidRPr="00823CAC" w:rsidRDefault="00FF181A" w:rsidP="00FF181A">
            <w:pPr>
              <w:rPr>
                <w:rFonts w:ascii="Arial" w:hAnsi="Arial" w:cs="Arial"/>
                <w:b/>
                <w:sz w:val="22"/>
                <w:szCs w:val="22"/>
              </w:rPr>
            </w:pPr>
            <w:r w:rsidRPr="00823CAC">
              <w:rPr>
                <w:rFonts w:ascii="Arial" w:hAnsi="Arial" w:cs="Arial"/>
                <w:b/>
                <w:sz w:val="22"/>
                <w:szCs w:val="22"/>
              </w:rPr>
              <w:t>Range</w:t>
            </w:r>
          </w:p>
        </w:tc>
      </w:tr>
      <w:tr w:rsidR="00FF181A" w:rsidRPr="00823CAC" w14:paraId="62E57B4F" w14:textId="77777777" w:rsidTr="00FF181A">
        <w:tc>
          <w:tcPr>
            <w:tcW w:w="1890" w:type="dxa"/>
            <w:shd w:val="clear" w:color="auto" w:fill="auto"/>
          </w:tcPr>
          <w:p w14:paraId="2774F2BA" w14:textId="77777777" w:rsidR="00FF181A" w:rsidRPr="00823CAC" w:rsidRDefault="00FF181A" w:rsidP="00FF181A">
            <w:pPr>
              <w:ind w:left="432"/>
              <w:rPr>
                <w:rFonts w:ascii="Arial" w:hAnsi="Arial" w:cs="Arial"/>
                <w:sz w:val="22"/>
                <w:szCs w:val="22"/>
              </w:rPr>
            </w:pPr>
            <w:r w:rsidRPr="00823CAC">
              <w:rPr>
                <w:rFonts w:ascii="Arial" w:hAnsi="Arial" w:cs="Arial"/>
                <w:sz w:val="22"/>
                <w:szCs w:val="22"/>
              </w:rPr>
              <w:t>A</w:t>
            </w:r>
          </w:p>
        </w:tc>
        <w:tc>
          <w:tcPr>
            <w:tcW w:w="2610" w:type="dxa"/>
            <w:shd w:val="clear" w:color="auto" w:fill="auto"/>
          </w:tcPr>
          <w:p w14:paraId="4C909D0B" w14:textId="77777777" w:rsidR="00FF181A" w:rsidRPr="00823CAC" w:rsidRDefault="00FF181A" w:rsidP="00FF181A">
            <w:pPr>
              <w:ind w:left="252"/>
              <w:rPr>
                <w:rFonts w:ascii="Arial" w:hAnsi="Arial" w:cs="Arial"/>
                <w:sz w:val="22"/>
                <w:szCs w:val="22"/>
              </w:rPr>
            </w:pPr>
            <w:r w:rsidRPr="00823CAC">
              <w:rPr>
                <w:rFonts w:ascii="Arial" w:hAnsi="Arial" w:cs="Arial"/>
                <w:sz w:val="22"/>
                <w:szCs w:val="22"/>
              </w:rPr>
              <w:t>93.00 – 100.00 %</w:t>
            </w:r>
          </w:p>
        </w:tc>
      </w:tr>
      <w:tr w:rsidR="00FF181A" w:rsidRPr="00823CAC" w14:paraId="0BC6C021" w14:textId="77777777" w:rsidTr="00FF181A">
        <w:tc>
          <w:tcPr>
            <w:tcW w:w="1890" w:type="dxa"/>
            <w:shd w:val="clear" w:color="auto" w:fill="auto"/>
          </w:tcPr>
          <w:p w14:paraId="18B872CC" w14:textId="77777777" w:rsidR="00FF181A" w:rsidRPr="00823CAC" w:rsidRDefault="00FF181A" w:rsidP="00FF181A">
            <w:pPr>
              <w:ind w:left="432"/>
              <w:rPr>
                <w:rFonts w:ascii="Arial" w:hAnsi="Arial" w:cs="Arial"/>
                <w:sz w:val="22"/>
                <w:szCs w:val="22"/>
              </w:rPr>
            </w:pPr>
            <w:r w:rsidRPr="00823CAC">
              <w:rPr>
                <w:rFonts w:ascii="Arial" w:hAnsi="Arial" w:cs="Arial"/>
                <w:sz w:val="22"/>
                <w:szCs w:val="22"/>
              </w:rPr>
              <w:t>A-</w:t>
            </w:r>
          </w:p>
        </w:tc>
        <w:tc>
          <w:tcPr>
            <w:tcW w:w="2610" w:type="dxa"/>
            <w:shd w:val="clear" w:color="auto" w:fill="auto"/>
          </w:tcPr>
          <w:p w14:paraId="7718C191" w14:textId="77777777" w:rsidR="00FF181A" w:rsidRPr="00823CAC" w:rsidRDefault="00FF181A" w:rsidP="00FF181A">
            <w:pPr>
              <w:ind w:left="252"/>
              <w:rPr>
                <w:rFonts w:ascii="Arial" w:hAnsi="Arial" w:cs="Arial"/>
                <w:sz w:val="22"/>
                <w:szCs w:val="22"/>
              </w:rPr>
            </w:pPr>
            <w:r w:rsidRPr="00823CAC">
              <w:rPr>
                <w:rFonts w:ascii="Arial" w:hAnsi="Arial" w:cs="Arial"/>
                <w:sz w:val="22"/>
                <w:szCs w:val="22"/>
              </w:rPr>
              <w:t>90.00 – 92.99 %</w:t>
            </w:r>
          </w:p>
        </w:tc>
      </w:tr>
      <w:tr w:rsidR="00FF181A" w:rsidRPr="00823CAC" w14:paraId="2B37BE80" w14:textId="77777777" w:rsidTr="00FF181A">
        <w:tc>
          <w:tcPr>
            <w:tcW w:w="1890" w:type="dxa"/>
            <w:shd w:val="clear" w:color="auto" w:fill="auto"/>
          </w:tcPr>
          <w:p w14:paraId="62C56D8E" w14:textId="77777777" w:rsidR="00FF181A" w:rsidRPr="00823CAC" w:rsidRDefault="00FF181A" w:rsidP="00FF181A">
            <w:pPr>
              <w:ind w:left="432"/>
              <w:rPr>
                <w:rFonts w:ascii="Arial" w:hAnsi="Arial" w:cs="Arial"/>
                <w:sz w:val="22"/>
                <w:szCs w:val="22"/>
              </w:rPr>
            </w:pPr>
            <w:r w:rsidRPr="00823CAC">
              <w:rPr>
                <w:rFonts w:ascii="Arial" w:hAnsi="Arial" w:cs="Arial"/>
                <w:sz w:val="22"/>
                <w:szCs w:val="22"/>
              </w:rPr>
              <w:t>B+</w:t>
            </w:r>
          </w:p>
        </w:tc>
        <w:tc>
          <w:tcPr>
            <w:tcW w:w="2610" w:type="dxa"/>
            <w:shd w:val="clear" w:color="auto" w:fill="auto"/>
          </w:tcPr>
          <w:p w14:paraId="4B08C9EF" w14:textId="77777777" w:rsidR="00FF181A" w:rsidRPr="00823CAC" w:rsidRDefault="00FF181A" w:rsidP="00FF181A">
            <w:pPr>
              <w:ind w:left="252"/>
              <w:rPr>
                <w:rFonts w:ascii="Arial" w:hAnsi="Arial" w:cs="Arial"/>
                <w:sz w:val="22"/>
                <w:szCs w:val="22"/>
              </w:rPr>
            </w:pPr>
            <w:r w:rsidRPr="00823CAC">
              <w:rPr>
                <w:rFonts w:ascii="Arial" w:hAnsi="Arial" w:cs="Arial"/>
                <w:sz w:val="22"/>
                <w:szCs w:val="22"/>
              </w:rPr>
              <w:t>87.00 – 89.99 %</w:t>
            </w:r>
          </w:p>
        </w:tc>
      </w:tr>
      <w:tr w:rsidR="00FF181A" w:rsidRPr="00823CAC" w14:paraId="7DA48211" w14:textId="77777777" w:rsidTr="00FF181A">
        <w:tc>
          <w:tcPr>
            <w:tcW w:w="1890" w:type="dxa"/>
            <w:shd w:val="clear" w:color="auto" w:fill="auto"/>
          </w:tcPr>
          <w:p w14:paraId="149404D3" w14:textId="77777777" w:rsidR="00FF181A" w:rsidRPr="00823CAC" w:rsidRDefault="00FF181A" w:rsidP="00FF181A">
            <w:pPr>
              <w:ind w:left="432"/>
              <w:rPr>
                <w:rFonts w:ascii="Arial" w:hAnsi="Arial" w:cs="Arial"/>
                <w:sz w:val="22"/>
                <w:szCs w:val="22"/>
              </w:rPr>
            </w:pPr>
            <w:r w:rsidRPr="00823CAC">
              <w:rPr>
                <w:rFonts w:ascii="Arial" w:hAnsi="Arial" w:cs="Arial"/>
                <w:sz w:val="22"/>
                <w:szCs w:val="22"/>
              </w:rPr>
              <w:t>B</w:t>
            </w:r>
          </w:p>
        </w:tc>
        <w:tc>
          <w:tcPr>
            <w:tcW w:w="2610" w:type="dxa"/>
            <w:shd w:val="clear" w:color="auto" w:fill="auto"/>
          </w:tcPr>
          <w:p w14:paraId="0D89E1B5" w14:textId="77777777" w:rsidR="00FF181A" w:rsidRPr="00823CAC" w:rsidRDefault="00FF181A" w:rsidP="00FF181A">
            <w:pPr>
              <w:ind w:left="252"/>
              <w:rPr>
                <w:rFonts w:ascii="Arial" w:hAnsi="Arial" w:cs="Arial"/>
                <w:sz w:val="22"/>
                <w:szCs w:val="22"/>
              </w:rPr>
            </w:pPr>
            <w:r w:rsidRPr="00823CAC">
              <w:rPr>
                <w:rFonts w:ascii="Arial" w:hAnsi="Arial" w:cs="Arial"/>
                <w:sz w:val="22"/>
                <w:szCs w:val="22"/>
              </w:rPr>
              <w:t>83.00 – 86.99 %</w:t>
            </w:r>
          </w:p>
        </w:tc>
      </w:tr>
      <w:tr w:rsidR="00FF181A" w:rsidRPr="00823CAC" w14:paraId="105ECE4E" w14:textId="77777777" w:rsidTr="00FF181A">
        <w:tc>
          <w:tcPr>
            <w:tcW w:w="1890" w:type="dxa"/>
            <w:shd w:val="clear" w:color="auto" w:fill="auto"/>
          </w:tcPr>
          <w:p w14:paraId="2B1EB18D" w14:textId="77777777" w:rsidR="00FF181A" w:rsidRPr="00823CAC" w:rsidRDefault="00FF181A" w:rsidP="00FF181A">
            <w:pPr>
              <w:ind w:left="432"/>
              <w:rPr>
                <w:rFonts w:ascii="Arial" w:hAnsi="Arial" w:cs="Arial"/>
                <w:sz w:val="22"/>
                <w:szCs w:val="22"/>
              </w:rPr>
            </w:pPr>
            <w:r w:rsidRPr="00823CAC">
              <w:rPr>
                <w:rFonts w:ascii="Arial" w:hAnsi="Arial" w:cs="Arial"/>
                <w:sz w:val="22"/>
                <w:szCs w:val="22"/>
              </w:rPr>
              <w:t>B-</w:t>
            </w:r>
          </w:p>
        </w:tc>
        <w:tc>
          <w:tcPr>
            <w:tcW w:w="2610" w:type="dxa"/>
            <w:shd w:val="clear" w:color="auto" w:fill="auto"/>
          </w:tcPr>
          <w:p w14:paraId="538E2CF0" w14:textId="77777777" w:rsidR="00FF181A" w:rsidRPr="00823CAC" w:rsidRDefault="00FF181A" w:rsidP="00FF181A">
            <w:pPr>
              <w:ind w:left="252"/>
              <w:rPr>
                <w:rFonts w:ascii="Arial" w:hAnsi="Arial" w:cs="Arial"/>
                <w:sz w:val="22"/>
                <w:szCs w:val="22"/>
              </w:rPr>
            </w:pPr>
            <w:r w:rsidRPr="00823CAC">
              <w:rPr>
                <w:rFonts w:ascii="Arial" w:hAnsi="Arial" w:cs="Arial"/>
                <w:sz w:val="22"/>
                <w:szCs w:val="22"/>
              </w:rPr>
              <w:t>80.00 – 82.99 %</w:t>
            </w:r>
          </w:p>
        </w:tc>
      </w:tr>
      <w:tr w:rsidR="00FF181A" w:rsidRPr="00823CAC" w14:paraId="410B082F" w14:textId="77777777" w:rsidTr="00FF181A">
        <w:tc>
          <w:tcPr>
            <w:tcW w:w="1890" w:type="dxa"/>
            <w:shd w:val="clear" w:color="auto" w:fill="auto"/>
          </w:tcPr>
          <w:p w14:paraId="201D3505" w14:textId="77777777" w:rsidR="00FF181A" w:rsidRPr="00823CAC" w:rsidRDefault="00FF181A" w:rsidP="00FF181A">
            <w:pPr>
              <w:ind w:left="432"/>
              <w:rPr>
                <w:rFonts w:ascii="Arial" w:hAnsi="Arial" w:cs="Arial"/>
                <w:sz w:val="22"/>
                <w:szCs w:val="22"/>
              </w:rPr>
            </w:pPr>
            <w:r w:rsidRPr="00823CAC">
              <w:rPr>
                <w:rFonts w:ascii="Arial" w:hAnsi="Arial" w:cs="Arial"/>
                <w:sz w:val="22"/>
                <w:szCs w:val="22"/>
              </w:rPr>
              <w:t>C+</w:t>
            </w:r>
          </w:p>
        </w:tc>
        <w:tc>
          <w:tcPr>
            <w:tcW w:w="2610" w:type="dxa"/>
            <w:shd w:val="clear" w:color="auto" w:fill="auto"/>
          </w:tcPr>
          <w:p w14:paraId="1B87BA84" w14:textId="77777777" w:rsidR="00FF181A" w:rsidRPr="00823CAC" w:rsidRDefault="00FF181A" w:rsidP="00FF181A">
            <w:pPr>
              <w:ind w:left="252"/>
              <w:rPr>
                <w:rFonts w:ascii="Arial" w:hAnsi="Arial" w:cs="Arial"/>
                <w:sz w:val="22"/>
                <w:szCs w:val="22"/>
              </w:rPr>
            </w:pPr>
            <w:r w:rsidRPr="00823CAC">
              <w:rPr>
                <w:rFonts w:ascii="Arial" w:hAnsi="Arial" w:cs="Arial"/>
                <w:sz w:val="22"/>
                <w:szCs w:val="22"/>
              </w:rPr>
              <w:t>77.00 – 79.99 %</w:t>
            </w:r>
          </w:p>
        </w:tc>
      </w:tr>
      <w:tr w:rsidR="00FF181A" w:rsidRPr="00823CAC" w14:paraId="10AE808F" w14:textId="77777777" w:rsidTr="00FF181A">
        <w:tc>
          <w:tcPr>
            <w:tcW w:w="1890" w:type="dxa"/>
            <w:shd w:val="clear" w:color="auto" w:fill="auto"/>
          </w:tcPr>
          <w:p w14:paraId="5F45CFAF" w14:textId="77777777" w:rsidR="00FF181A" w:rsidRPr="00823CAC" w:rsidRDefault="00FF181A" w:rsidP="00FF181A">
            <w:pPr>
              <w:ind w:left="432"/>
              <w:rPr>
                <w:rFonts w:ascii="Arial" w:hAnsi="Arial" w:cs="Arial"/>
                <w:sz w:val="22"/>
                <w:szCs w:val="22"/>
              </w:rPr>
            </w:pPr>
            <w:r w:rsidRPr="00823CAC">
              <w:rPr>
                <w:rFonts w:ascii="Arial" w:hAnsi="Arial" w:cs="Arial"/>
                <w:sz w:val="22"/>
                <w:szCs w:val="22"/>
              </w:rPr>
              <w:t>C</w:t>
            </w:r>
          </w:p>
        </w:tc>
        <w:tc>
          <w:tcPr>
            <w:tcW w:w="2610" w:type="dxa"/>
            <w:shd w:val="clear" w:color="auto" w:fill="auto"/>
          </w:tcPr>
          <w:p w14:paraId="143D59E6" w14:textId="77777777" w:rsidR="00FF181A" w:rsidRPr="00823CAC" w:rsidRDefault="00FF181A" w:rsidP="00FF181A">
            <w:pPr>
              <w:ind w:left="252"/>
              <w:rPr>
                <w:rFonts w:ascii="Arial" w:hAnsi="Arial" w:cs="Arial"/>
                <w:sz w:val="22"/>
                <w:szCs w:val="22"/>
              </w:rPr>
            </w:pPr>
            <w:r w:rsidRPr="00823CAC">
              <w:rPr>
                <w:rFonts w:ascii="Arial" w:hAnsi="Arial" w:cs="Arial"/>
                <w:sz w:val="22"/>
                <w:szCs w:val="22"/>
              </w:rPr>
              <w:t>70.00 – 76.99 %</w:t>
            </w:r>
          </w:p>
        </w:tc>
      </w:tr>
      <w:tr w:rsidR="00FF181A" w:rsidRPr="00823CAC" w14:paraId="7B4A2D2C" w14:textId="77777777" w:rsidTr="00FF181A">
        <w:tc>
          <w:tcPr>
            <w:tcW w:w="1890" w:type="dxa"/>
            <w:shd w:val="clear" w:color="auto" w:fill="auto"/>
          </w:tcPr>
          <w:p w14:paraId="1186A3AD" w14:textId="77777777" w:rsidR="00FF181A" w:rsidRPr="00823CAC" w:rsidRDefault="00FF181A" w:rsidP="00FF181A">
            <w:pPr>
              <w:ind w:left="432"/>
              <w:rPr>
                <w:rFonts w:ascii="Arial" w:hAnsi="Arial" w:cs="Arial"/>
                <w:sz w:val="22"/>
                <w:szCs w:val="22"/>
              </w:rPr>
            </w:pPr>
            <w:r w:rsidRPr="00823CAC">
              <w:rPr>
                <w:rFonts w:ascii="Arial" w:hAnsi="Arial" w:cs="Arial"/>
                <w:sz w:val="22"/>
                <w:szCs w:val="22"/>
              </w:rPr>
              <w:t>F</w:t>
            </w:r>
          </w:p>
        </w:tc>
        <w:tc>
          <w:tcPr>
            <w:tcW w:w="2610" w:type="dxa"/>
            <w:shd w:val="clear" w:color="auto" w:fill="auto"/>
          </w:tcPr>
          <w:p w14:paraId="7541E063" w14:textId="77777777" w:rsidR="00FF181A" w:rsidRPr="00823CAC" w:rsidRDefault="00FF181A" w:rsidP="00FF181A">
            <w:pPr>
              <w:ind w:left="252"/>
              <w:rPr>
                <w:rFonts w:ascii="Arial" w:hAnsi="Arial" w:cs="Arial"/>
                <w:sz w:val="22"/>
                <w:szCs w:val="22"/>
              </w:rPr>
            </w:pPr>
            <w:r w:rsidRPr="00823CAC">
              <w:rPr>
                <w:rFonts w:ascii="Arial" w:hAnsi="Arial" w:cs="Arial"/>
                <w:sz w:val="22"/>
                <w:szCs w:val="22"/>
              </w:rPr>
              <w:t>&lt; 70.00 %</w:t>
            </w:r>
          </w:p>
        </w:tc>
      </w:tr>
    </w:tbl>
    <w:p w14:paraId="67B3F0E3" w14:textId="77777777" w:rsidR="00FF181A" w:rsidRPr="00823CAC" w:rsidRDefault="00FF181A" w:rsidP="00FF181A">
      <w:pPr>
        <w:tabs>
          <w:tab w:val="right" w:pos="9000"/>
        </w:tabs>
        <w:ind w:right="160"/>
        <w:rPr>
          <w:rFonts w:ascii="Arial" w:hAnsi="Arial" w:cs="Arial"/>
          <w:b/>
          <w:sz w:val="22"/>
          <w:szCs w:val="22"/>
          <w:u w:val="single"/>
        </w:rPr>
      </w:pPr>
    </w:p>
    <w:p w14:paraId="76EC2D5E" w14:textId="77777777" w:rsidR="00270DD2" w:rsidRDefault="00270DD2">
      <w:pPr>
        <w:rPr>
          <w:rFonts w:ascii="Arial" w:hAnsi="Arial" w:cs="Arial"/>
          <w:b/>
          <w:bCs/>
          <w:sz w:val="22"/>
          <w:szCs w:val="22"/>
          <w:u w:val="single"/>
        </w:rPr>
      </w:pPr>
      <w:r>
        <w:rPr>
          <w:rFonts w:ascii="Arial" w:hAnsi="Arial" w:cs="Arial"/>
          <w:b/>
          <w:bCs/>
          <w:sz w:val="22"/>
          <w:szCs w:val="22"/>
          <w:u w:val="single"/>
        </w:rPr>
        <w:br w:type="page"/>
      </w:r>
    </w:p>
    <w:p w14:paraId="7D2D10B3" w14:textId="3E9F0E16" w:rsidR="00FF181A" w:rsidRPr="00A70D5F" w:rsidRDefault="00FF181A" w:rsidP="00FF181A">
      <w:pPr>
        <w:tabs>
          <w:tab w:val="right" w:pos="9000"/>
        </w:tabs>
        <w:ind w:right="160"/>
        <w:rPr>
          <w:rFonts w:ascii="Arial" w:hAnsi="Arial" w:cs="Arial"/>
          <w:b/>
          <w:bCs/>
          <w:sz w:val="22"/>
          <w:szCs w:val="22"/>
          <w:u w:val="single"/>
        </w:rPr>
      </w:pPr>
      <w:r w:rsidRPr="00A70D5F">
        <w:rPr>
          <w:rFonts w:ascii="Arial" w:hAnsi="Arial" w:cs="Arial"/>
          <w:b/>
          <w:bCs/>
          <w:sz w:val="22"/>
          <w:szCs w:val="22"/>
          <w:u w:val="single"/>
        </w:rPr>
        <w:t>Quizzes</w:t>
      </w:r>
    </w:p>
    <w:p w14:paraId="44E693DF" w14:textId="77777777" w:rsidR="00FF181A" w:rsidRDefault="00FF181A" w:rsidP="00FF181A">
      <w:pPr>
        <w:tabs>
          <w:tab w:val="right" w:pos="9000"/>
        </w:tabs>
        <w:ind w:right="160"/>
        <w:rPr>
          <w:rFonts w:ascii="Arial" w:hAnsi="Arial" w:cs="Arial"/>
          <w:sz w:val="22"/>
          <w:szCs w:val="22"/>
        </w:rPr>
      </w:pPr>
    </w:p>
    <w:p w14:paraId="5CC39AC4" w14:textId="77777777" w:rsidR="00FF181A" w:rsidRDefault="00FF181A" w:rsidP="00FF181A">
      <w:pPr>
        <w:tabs>
          <w:tab w:val="right" w:pos="9000"/>
        </w:tabs>
        <w:ind w:right="160"/>
        <w:rPr>
          <w:rFonts w:ascii="Arial" w:hAnsi="Arial" w:cs="Arial"/>
          <w:sz w:val="22"/>
          <w:szCs w:val="22"/>
        </w:rPr>
      </w:pPr>
      <w:r>
        <w:rPr>
          <w:rFonts w:ascii="Arial" w:hAnsi="Arial" w:cs="Arial"/>
          <w:sz w:val="22"/>
          <w:szCs w:val="22"/>
        </w:rPr>
        <w:t xml:space="preserve">Quizzes are based on briefs and readings from </w:t>
      </w:r>
      <w:r w:rsidRPr="00270DD2">
        <w:rPr>
          <w:rFonts w:ascii="Arial" w:hAnsi="Arial" w:cs="Arial"/>
          <w:b/>
          <w:sz w:val="22"/>
          <w:szCs w:val="22"/>
          <w:u w:val="single"/>
        </w:rPr>
        <w:t>any</w:t>
      </w:r>
      <w:r>
        <w:rPr>
          <w:rFonts w:ascii="Arial" w:hAnsi="Arial" w:cs="Arial"/>
          <w:sz w:val="22"/>
          <w:szCs w:val="22"/>
        </w:rPr>
        <w:t xml:space="preserve"> time in the course but will generally focus on the previous week.  Each quiz is worth 50 points (5% of your final grade), except quiz #</w:t>
      </w:r>
      <w:r w:rsidR="00024C29">
        <w:rPr>
          <w:rFonts w:ascii="Arial" w:hAnsi="Arial" w:cs="Arial"/>
          <w:sz w:val="22"/>
          <w:szCs w:val="22"/>
        </w:rPr>
        <w:t>5</w:t>
      </w:r>
      <w:r>
        <w:rPr>
          <w:rFonts w:ascii="Arial" w:hAnsi="Arial" w:cs="Arial"/>
          <w:sz w:val="22"/>
          <w:szCs w:val="22"/>
        </w:rPr>
        <w:t xml:space="preserve"> (week 10), which will be worth 150 points.  Quizzes will be released on the Thursday before class and due by midnight on Sunday.  Completing quizzes on time is critical.  Any quiz not submitted on time will receive the penalty listed above.  </w:t>
      </w:r>
      <w:r w:rsidRPr="00923452">
        <w:rPr>
          <w:rFonts w:ascii="Arial" w:hAnsi="Arial" w:cs="Arial"/>
          <w:sz w:val="22"/>
          <w:szCs w:val="22"/>
          <w:u w:val="single"/>
        </w:rPr>
        <w:t>No exceptions</w:t>
      </w:r>
      <w:r>
        <w:rPr>
          <w:rFonts w:ascii="Arial" w:hAnsi="Arial" w:cs="Arial"/>
          <w:sz w:val="22"/>
          <w:szCs w:val="22"/>
        </w:rPr>
        <w:t xml:space="preserve">.  All quizzes must be submitted via the </w:t>
      </w:r>
      <w:r w:rsidRPr="00923452">
        <w:rPr>
          <w:rFonts w:ascii="Arial" w:hAnsi="Arial" w:cs="Arial"/>
          <w:i/>
          <w:iCs/>
          <w:sz w:val="22"/>
          <w:szCs w:val="22"/>
        </w:rPr>
        <w:t>Moodle</w:t>
      </w:r>
      <w:r>
        <w:rPr>
          <w:rFonts w:ascii="Arial" w:hAnsi="Arial" w:cs="Arial"/>
          <w:sz w:val="22"/>
          <w:szCs w:val="22"/>
        </w:rPr>
        <w:t xml:space="preserve"> dropbox.</w:t>
      </w:r>
    </w:p>
    <w:p w14:paraId="5715395A" w14:textId="77777777" w:rsidR="00FF181A" w:rsidRDefault="00FF181A" w:rsidP="00FF181A">
      <w:pPr>
        <w:tabs>
          <w:tab w:val="right" w:pos="9000"/>
        </w:tabs>
        <w:ind w:right="160"/>
        <w:rPr>
          <w:rFonts w:ascii="Arial" w:hAnsi="Arial" w:cs="Arial"/>
          <w:sz w:val="22"/>
          <w:szCs w:val="22"/>
        </w:rPr>
      </w:pPr>
    </w:p>
    <w:p w14:paraId="64461DF7" w14:textId="77777777" w:rsidR="00024C29" w:rsidRPr="00024C29" w:rsidRDefault="00024C29" w:rsidP="00FF181A">
      <w:pPr>
        <w:tabs>
          <w:tab w:val="right" w:pos="9000"/>
        </w:tabs>
        <w:ind w:right="160"/>
        <w:rPr>
          <w:rFonts w:ascii="Arial" w:hAnsi="Arial" w:cs="Arial"/>
          <w:b/>
          <w:sz w:val="22"/>
          <w:szCs w:val="22"/>
          <w:u w:val="single"/>
        </w:rPr>
      </w:pPr>
      <w:r w:rsidRPr="00024C29">
        <w:rPr>
          <w:rFonts w:ascii="Arial" w:hAnsi="Arial" w:cs="Arial"/>
          <w:b/>
          <w:sz w:val="22"/>
          <w:szCs w:val="22"/>
          <w:u w:val="single"/>
        </w:rPr>
        <w:t>Discussion Boards</w:t>
      </w:r>
    </w:p>
    <w:p w14:paraId="70F878A0" w14:textId="77777777" w:rsidR="00024C29" w:rsidRDefault="00024C29" w:rsidP="00FF181A">
      <w:pPr>
        <w:tabs>
          <w:tab w:val="right" w:pos="9000"/>
        </w:tabs>
        <w:ind w:right="160"/>
        <w:rPr>
          <w:rFonts w:ascii="Arial" w:hAnsi="Arial" w:cs="Arial"/>
          <w:sz w:val="22"/>
          <w:szCs w:val="22"/>
        </w:rPr>
      </w:pPr>
    </w:p>
    <w:p w14:paraId="26B8FC95" w14:textId="77777777" w:rsidR="00270DD2" w:rsidRDefault="00024C29" w:rsidP="00FF181A">
      <w:pPr>
        <w:tabs>
          <w:tab w:val="right" w:pos="9000"/>
        </w:tabs>
        <w:ind w:right="160"/>
        <w:rPr>
          <w:rFonts w:ascii="Arial" w:hAnsi="Arial" w:cs="Arial"/>
          <w:sz w:val="22"/>
          <w:szCs w:val="22"/>
        </w:rPr>
      </w:pPr>
      <w:r>
        <w:rPr>
          <w:rFonts w:ascii="Arial" w:hAnsi="Arial" w:cs="Arial"/>
          <w:sz w:val="22"/>
          <w:szCs w:val="22"/>
        </w:rPr>
        <w:t xml:space="preserve">Discussion boards will occur in weeks 4 and 8. </w:t>
      </w:r>
      <w:r w:rsidR="00270DD2">
        <w:rPr>
          <w:rFonts w:ascii="Arial" w:hAnsi="Arial" w:cs="Arial"/>
          <w:sz w:val="22"/>
          <w:szCs w:val="22"/>
        </w:rPr>
        <w:t>This is an excellent opportunity to have interaction with your classmates and the instructor to explore important content in the course.</w:t>
      </w:r>
      <w:r w:rsidR="00270DD2">
        <w:rPr>
          <w:rFonts w:ascii="Arial" w:hAnsi="Arial" w:cs="Arial"/>
          <w:sz w:val="22"/>
          <w:szCs w:val="22"/>
        </w:rPr>
        <w:t xml:space="preserve"> </w:t>
      </w:r>
      <w:r>
        <w:rPr>
          <w:rFonts w:ascii="Arial" w:hAnsi="Arial" w:cs="Arial"/>
          <w:sz w:val="22"/>
          <w:szCs w:val="22"/>
        </w:rPr>
        <w:t>The board discussions will o</w:t>
      </w:r>
      <w:r w:rsidR="004A0BBC">
        <w:rPr>
          <w:rFonts w:ascii="Arial" w:hAnsi="Arial" w:cs="Arial"/>
          <w:sz w:val="22"/>
          <w:szCs w:val="22"/>
        </w:rPr>
        <w:t>pen on Wednesday of the week and close on Sunday. The rubric explaining grading is posted in the weeks wh</w:t>
      </w:r>
      <w:r w:rsidR="00270DD2">
        <w:rPr>
          <w:rFonts w:ascii="Arial" w:hAnsi="Arial" w:cs="Arial"/>
          <w:sz w:val="22"/>
          <w:szCs w:val="22"/>
        </w:rPr>
        <w:t>ere the discussion boards occur but I will also list it below:</w:t>
      </w:r>
    </w:p>
    <w:p w14:paraId="2C4D5824" w14:textId="77777777" w:rsidR="00270DD2" w:rsidRDefault="00270DD2" w:rsidP="00FF181A">
      <w:pPr>
        <w:tabs>
          <w:tab w:val="right" w:pos="9000"/>
        </w:tabs>
        <w:ind w:right="160"/>
        <w:rPr>
          <w:rFonts w:ascii="Arial" w:hAnsi="Arial" w:cs="Arial"/>
          <w:sz w:val="22"/>
          <w:szCs w:val="22"/>
        </w:rPr>
      </w:pPr>
    </w:p>
    <w:p w14:paraId="0738818C" w14:textId="1EF2EE29" w:rsidR="00024C29" w:rsidRPr="00270DD2" w:rsidRDefault="00270DD2" w:rsidP="00270DD2">
      <w:pPr>
        <w:pStyle w:val="ListParagraph"/>
        <w:numPr>
          <w:ilvl w:val="0"/>
          <w:numId w:val="13"/>
        </w:numPr>
        <w:tabs>
          <w:tab w:val="right" w:pos="9000"/>
        </w:tabs>
        <w:ind w:right="160"/>
        <w:rPr>
          <w:rFonts w:ascii="Arial" w:hAnsi="Arial" w:cs="Arial"/>
          <w:sz w:val="22"/>
          <w:szCs w:val="22"/>
        </w:rPr>
      </w:pPr>
      <w:r w:rsidRPr="00270DD2">
        <w:rPr>
          <w:rFonts w:ascii="Arial" w:hAnsi="Arial" w:cs="Arial"/>
          <w:sz w:val="22"/>
          <w:szCs w:val="22"/>
        </w:rPr>
        <w:t>To</w:t>
      </w:r>
      <w:r w:rsidRPr="00270DD2">
        <w:rPr>
          <w:rFonts w:asciiTheme="majorHAnsi" w:hAnsiTheme="majorHAnsi"/>
        </w:rPr>
        <w:t>p</w:t>
      </w:r>
      <w:r w:rsidRPr="00270DD2">
        <w:rPr>
          <w:rFonts w:asciiTheme="majorHAnsi" w:hAnsiTheme="majorHAnsi"/>
        </w:rPr>
        <w:t xml:space="preserve">ic Entry Due by Thursday at 11:00 </w:t>
      </w:r>
      <w:r w:rsidRPr="00270DD2">
        <w:rPr>
          <w:rFonts w:asciiTheme="majorHAnsi" w:hAnsiTheme="majorHAnsi"/>
        </w:rPr>
        <w:t>p</w:t>
      </w:r>
      <w:r w:rsidRPr="00270DD2">
        <w:rPr>
          <w:rFonts w:asciiTheme="majorHAnsi" w:hAnsiTheme="majorHAnsi"/>
        </w:rPr>
        <w:t xml:space="preserve">m (if you do not </w:t>
      </w:r>
      <w:r w:rsidRPr="00270DD2">
        <w:rPr>
          <w:rFonts w:asciiTheme="majorHAnsi" w:hAnsiTheme="majorHAnsi"/>
        </w:rPr>
        <w:t>p</w:t>
      </w:r>
      <w:r w:rsidRPr="00270DD2">
        <w:rPr>
          <w:rFonts w:asciiTheme="majorHAnsi" w:hAnsiTheme="majorHAnsi"/>
        </w:rPr>
        <w:t xml:space="preserve">ost by this time, you will be </w:t>
      </w:r>
      <w:r w:rsidRPr="00270DD2">
        <w:rPr>
          <w:rFonts w:asciiTheme="majorHAnsi" w:hAnsiTheme="majorHAnsi"/>
        </w:rPr>
        <w:t>p</w:t>
      </w:r>
      <w:r w:rsidRPr="00270DD2">
        <w:rPr>
          <w:rFonts w:asciiTheme="majorHAnsi" w:hAnsiTheme="majorHAnsi"/>
        </w:rPr>
        <w:t>enalized for lateness listed above.</w:t>
      </w:r>
      <w:r w:rsidR="004A0BBC" w:rsidRPr="00270DD2">
        <w:rPr>
          <w:rFonts w:ascii="Arial" w:hAnsi="Arial" w:cs="Arial"/>
          <w:sz w:val="22"/>
          <w:szCs w:val="22"/>
        </w:rPr>
        <w:t xml:space="preserve"> </w:t>
      </w:r>
    </w:p>
    <w:p w14:paraId="24099702" w14:textId="41EDCF6B" w:rsidR="00270DD2" w:rsidRPr="00270DD2" w:rsidRDefault="00270DD2" w:rsidP="00270DD2">
      <w:pPr>
        <w:pStyle w:val="ListParagraph"/>
        <w:numPr>
          <w:ilvl w:val="0"/>
          <w:numId w:val="13"/>
        </w:numPr>
        <w:tabs>
          <w:tab w:val="right" w:pos="9000"/>
        </w:tabs>
        <w:ind w:right="160"/>
        <w:rPr>
          <w:rFonts w:ascii="Arial" w:hAnsi="Arial" w:cs="Arial"/>
          <w:sz w:val="22"/>
          <w:szCs w:val="22"/>
        </w:rPr>
      </w:pPr>
      <w:r>
        <w:rPr>
          <w:rFonts w:ascii="Arial" w:hAnsi="Arial" w:cs="Arial"/>
          <w:sz w:val="22"/>
          <w:szCs w:val="22"/>
        </w:rPr>
        <w:t>Res</w:t>
      </w:r>
      <w:r>
        <w:rPr>
          <w:rFonts w:asciiTheme="majorHAnsi" w:hAnsiTheme="majorHAnsi"/>
        </w:rPr>
        <w:t>p</w:t>
      </w:r>
      <w:r>
        <w:rPr>
          <w:rFonts w:asciiTheme="majorHAnsi" w:hAnsiTheme="majorHAnsi"/>
        </w:rPr>
        <w:t>ond to two classmates’ To</w:t>
      </w:r>
      <w:r>
        <w:rPr>
          <w:rFonts w:asciiTheme="majorHAnsi" w:hAnsiTheme="majorHAnsi"/>
        </w:rPr>
        <w:t>p</w:t>
      </w:r>
      <w:r>
        <w:rPr>
          <w:rFonts w:asciiTheme="majorHAnsi" w:hAnsiTheme="majorHAnsi"/>
        </w:rPr>
        <w:t xml:space="preserve">ics by Saturday at 11:00 </w:t>
      </w:r>
      <w:r>
        <w:rPr>
          <w:rFonts w:asciiTheme="majorHAnsi" w:hAnsiTheme="majorHAnsi"/>
        </w:rPr>
        <w:t>p</w:t>
      </w:r>
      <w:r>
        <w:rPr>
          <w:rFonts w:asciiTheme="majorHAnsi" w:hAnsiTheme="majorHAnsi"/>
        </w:rPr>
        <w:t>m.</w:t>
      </w:r>
    </w:p>
    <w:p w14:paraId="017007F4" w14:textId="1644C437" w:rsidR="00270DD2" w:rsidRPr="00270DD2" w:rsidRDefault="00270DD2" w:rsidP="00270DD2">
      <w:pPr>
        <w:pStyle w:val="ListParagraph"/>
        <w:numPr>
          <w:ilvl w:val="0"/>
          <w:numId w:val="13"/>
        </w:numPr>
        <w:tabs>
          <w:tab w:val="right" w:pos="9000"/>
        </w:tabs>
        <w:ind w:right="160"/>
        <w:rPr>
          <w:rFonts w:ascii="Arial" w:hAnsi="Arial" w:cs="Arial"/>
          <w:sz w:val="22"/>
          <w:szCs w:val="22"/>
        </w:rPr>
      </w:pPr>
      <w:r>
        <w:rPr>
          <w:rFonts w:asciiTheme="majorHAnsi" w:hAnsiTheme="majorHAnsi"/>
        </w:rPr>
        <w:t>Answer classmate res</w:t>
      </w:r>
      <w:r>
        <w:rPr>
          <w:rFonts w:asciiTheme="majorHAnsi" w:hAnsiTheme="majorHAnsi"/>
        </w:rPr>
        <w:t>p</w:t>
      </w:r>
      <w:r>
        <w:rPr>
          <w:rFonts w:asciiTheme="majorHAnsi" w:hAnsiTheme="majorHAnsi"/>
        </w:rPr>
        <w:t>onses by Sunday at 9 pm.</w:t>
      </w:r>
    </w:p>
    <w:p w14:paraId="67281EF0" w14:textId="77777777" w:rsidR="00270DD2" w:rsidRDefault="00270DD2" w:rsidP="00270DD2">
      <w:pPr>
        <w:tabs>
          <w:tab w:val="right" w:pos="9000"/>
        </w:tabs>
        <w:ind w:right="160"/>
        <w:rPr>
          <w:rFonts w:ascii="Arial" w:hAnsi="Arial" w:cs="Arial"/>
          <w:sz w:val="22"/>
          <w:szCs w:val="22"/>
        </w:rPr>
      </w:pPr>
    </w:p>
    <w:p w14:paraId="0D8BAF84" w14:textId="77777777" w:rsidR="00270DD2" w:rsidRPr="00270DD2" w:rsidRDefault="00270DD2" w:rsidP="00270DD2">
      <w:pPr>
        <w:tabs>
          <w:tab w:val="right" w:pos="9000"/>
        </w:tabs>
        <w:ind w:right="160"/>
        <w:rPr>
          <w:rFonts w:ascii="Arial" w:hAnsi="Arial" w:cs="Arial"/>
          <w:sz w:val="22"/>
          <w:szCs w:val="22"/>
        </w:rPr>
      </w:pPr>
      <w:bookmarkStart w:id="2" w:name="_GoBack"/>
      <w:bookmarkEnd w:id="2"/>
    </w:p>
    <w:p w14:paraId="1DCE8F3C" w14:textId="77777777" w:rsidR="004A0BBC" w:rsidRDefault="004A0BBC">
      <w:pPr>
        <w:rPr>
          <w:rFonts w:ascii="Arial" w:hAnsi="Arial" w:cs="Arial"/>
          <w:sz w:val="22"/>
          <w:szCs w:val="22"/>
        </w:rPr>
      </w:pPr>
      <w:r>
        <w:rPr>
          <w:rFonts w:ascii="Arial" w:hAnsi="Arial" w:cs="Arial"/>
          <w:sz w:val="22"/>
          <w:szCs w:val="22"/>
        </w:rPr>
        <w:br w:type="page"/>
      </w:r>
    </w:p>
    <w:p w14:paraId="1859AD31" w14:textId="77777777" w:rsidR="00FF181A" w:rsidRPr="00D7199F" w:rsidRDefault="00FF181A" w:rsidP="00FF181A">
      <w:pPr>
        <w:tabs>
          <w:tab w:val="right" w:pos="9000"/>
        </w:tabs>
        <w:ind w:right="160"/>
        <w:rPr>
          <w:rFonts w:ascii="Arial" w:hAnsi="Arial" w:cs="Arial"/>
          <w:b/>
          <w:bCs/>
          <w:sz w:val="22"/>
          <w:szCs w:val="22"/>
          <w:u w:val="single"/>
        </w:rPr>
      </w:pPr>
      <w:r w:rsidRPr="00D7199F">
        <w:rPr>
          <w:rFonts w:ascii="Arial" w:hAnsi="Arial" w:cs="Arial"/>
          <w:b/>
          <w:bCs/>
          <w:sz w:val="22"/>
          <w:szCs w:val="22"/>
          <w:u w:val="single"/>
        </w:rPr>
        <w:t>Exams</w:t>
      </w:r>
    </w:p>
    <w:p w14:paraId="4355F3B6" w14:textId="77777777" w:rsidR="00FF181A" w:rsidRDefault="00FF181A" w:rsidP="00FF181A">
      <w:pPr>
        <w:tabs>
          <w:tab w:val="right" w:pos="9000"/>
        </w:tabs>
        <w:ind w:right="160"/>
        <w:rPr>
          <w:rFonts w:ascii="Arial" w:hAnsi="Arial" w:cs="Arial"/>
          <w:sz w:val="22"/>
          <w:szCs w:val="22"/>
        </w:rPr>
      </w:pPr>
    </w:p>
    <w:p w14:paraId="53736ED3" w14:textId="77777777" w:rsidR="00FF181A" w:rsidRDefault="00FF181A" w:rsidP="00FF181A">
      <w:pPr>
        <w:tabs>
          <w:tab w:val="right" w:pos="9000"/>
        </w:tabs>
        <w:ind w:right="160"/>
        <w:rPr>
          <w:rFonts w:ascii="Arial" w:hAnsi="Arial" w:cs="Arial"/>
          <w:sz w:val="22"/>
          <w:szCs w:val="22"/>
        </w:rPr>
      </w:pPr>
      <w:r>
        <w:rPr>
          <w:rFonts w:ascii="Arial" w:hAnsi="Arial" w:cs="Arial"/>
          <w:sz w:val="22"/>
          <w:szCs w:val="22"/>
        </w:rPr>
        <w:t xml:space="preserve">Exams will be posted in </w:t>
      </w:r>
      <w:r w:rsidRPr="00D7199F">
        <w:rPr>
          <w:rFonts w:ascii="Arial" w:hAnsi="Arial" w:cs="Arial"/>
          <w:i/>
          <w:iCs/>
          <w:sz w:val="22"/>
          <w:szCs w:val="22"/>
        </w:rPr>
        <w:t>Moodle</w:t>
      </w:r>
      <w:r>
        <w:rPr>
          <w:rFonts w:ascii="Arial" w:hAnsi="Arial" w:cs="Arial"/>
          <w:sz w:val="22"/>
          <w:szCs w:val="22"/>
        </w:rPr>
        <w:t xml:space="preserve"> in week five (mid-term) and week nine (final).  Exams must be submitted via the </w:t>
      </w:r>
      <w:r w:rsidRPr="00D7199F">
        <w:rPr>
          <w:rFonts w:ascii="Arial" w:hAnsi="Arial" w:cs="Arial"/>
          <w:i/>
          <w:iCs/>
          <w:sz w:val="22"/>
          <w:szCs w:val="22"/>
        </w:rPr>
        <w:t>Moodle</w:t>
      </w:r>
      <w:r>
        <w:rPr>
          <w:rFonts w:ascii="Arial" w:hAnsi="Arial" w:cs="Arial"/>
          <w:i/>
          <w:iCs/>
          <w:sz w:val="22"/>
          <w:szCs w:val="22"/>
        </w:rPr>
        <w:t xml:space="preserve"> </w:t>
      </w:r>
      <w:r>
        <w:rPr>
          <w:rFonts w:ascii="Arial" w:hAnsi="Arial" w:cs="Arial"/>
          <w:sz w:val="22"/>
          <w:szCs w:val="22"/>
        </w:rPr>
        <w:t>dropbox.</w:t>
      </w:r>
    </w:p>
    <w:p w14:paraId="0E6F691A" w14:textId="77777777" w:rsidR="00FF181A" w:rsidRDefault="00FF181A" w:rsidP="00FF181A">
      <w:pPr>
        <w:tabs>
          <w:tab w:val="right" w:pos="9000"/>
        </w:tabs>
        <w:ind w:right="160"/>
        <w:rPr>
          <w:rFonts w:ascii="Arial" w:hAnsi="Arial" w:cs="Arial"/>
          <w:sz w:val="22"/>
          <w:szCs w:val="22"/>
        </w:rPr>
      </w:pPr>
    </w:p>
    <w:p w14:paraId="631FB2C1" w14:textId="77777777" w:rsidR="00FF181A" w:rsidRDefault="00FF181A" w:rsidP="00FF181A">
      <w:pPr>
        <w:tabs>
          <w:tab w:val="right" w:pos="9000"/>
        </w:tabs>
        <w:ind w:right="160"/>
        <w:rPr>
          <w:rFonts w:ascii="Arial" w:hAnsi="Arial" w:cs="Arial"/>
          <w:b/>
          <w:sz w:val="22"/>
          <w:szCs w:val="22"/>
          <w:u w:val="single"/>
        </w:rPr>
      </w:pPr>
      <w:r w:rsidRPr="00CC3FFB">
        <w:rPr>
          <w:rFonts w:ascii="Arial" w:hAnsi="Arial" w:cs="Arial"/>
          <w:b/>
          <w:sz w:val="22"/>
          <w:szCs w:val="22"/>
          <w:u w:val="single"/>
        </w:rPr>
        <w:t>Sources</w:t>
      </w:r>
    </w:p>
    <w:p w14:paraId="52198BAD" w14:textId="77777777" w:rsidR="00FF181A" w:rsidRDefault="00FF181A" w:rsidP="00FF181A">
      <w:pPr>
        <w:tabs>
          <w:tab w:val="right" w:pos="9000"/>
        </w:tabs>
        <w:ind w:right="160"/>
        <w:rPr>
          <w:rFonts w:ascii="Arial" w:hAnsi="Arial" w:cs="Arial"/>
          <w:b/>
          <w:sz w:val="22"/>
          <w:szCs w:val="22"/>
          <w:u w:val="single"/>
        </w:rPr>
      </w:pPr>
    </w:p>
    <w:p w14:paraId="39104576" w14:textId="77777777" w:rsidR="00FF181A" w:rsidRPr="00CC3FFB" w:rsidRDefault="00FF181A" w:rsidP="00FF181A">
      <w:pPr>
        <w:tabs>
          <w:tab w:val="right" w:pos="9000"/>
        </w:tabs>
        <w:ind w:right="160"/>
        <w:rPr>
          <w:rFonts w:ascii="Arial" w:hAnsi="Arial" w:cs="Arial"/>
          <w:sz w:val="22"/>
          <w:szCs w:val="22"/>
        </w:rPr>
      </w:pPr>
      <w:r>
        <w:rPr>
          <w:rFonts w:ascii="Arial" w:hAnsi="Arial" w:cs="Arial"/>
          <w:sz w:val="22"/>
          <w:szCs w:val="22"/>
        </w:rPr>
        <w:t xml:space="preserve">Unless specifically indicated in the instructions, all answers for quiz and exam questions can be created with a good understanding of the course materials.  If you choose to use sources external to the course materials, you must demonstrate a clear understanding of the material.  A clear understanding can be demonstrated by concise, accurate paraphrasing of the material.  A simple cut and paste is plagiarism and will receive a grade of </w:t>
      </w:r>
      <w:r w:rsidRPr="00CC3FFB">
        <w:rPr>
          <w:rFonts w:ascii="Arial" w:hAnsi="Arial" w:cs="Arial"/>
          <w:b/>
          <w:sz w:val="22"/>
          <w:szCs w:val="22"/>
        </w:rPr>
        <w:t>zero</w:t>
      </w:r>
      <w:r>
        <w:rPr>
          <w:rFonts w:ascii="Arial" w:hAnsi="Arial" w:cs="Arial"/>
          <w:sz w:val="22"/>
          <w:szCs w:val="22"/>
        </w:rPr>
        <w:t>.  External sources will receive greater scrutiny in grading.  See the presentations on plagiarism and APA style for more detailed instructions on citations.</w:t>
      </w:r>
    </w:p>
    <w:p w14:paraId="4045A2FF" w14:textId="77777777" w:rsidR="00FF181A" w:rsidRPr="00823CAC" w:rsidRDefault="00FF181A" w:rsidP="00FF181A">
      <w:pPr>
        <w:tabs>
          <w:tab w:val="right" w:pos="9000"/>
        </w:tabs>
        <w:ind w:right="160"/>
        <w:rPr>
          <w:rFonts w:ascii="Arial" w:hAnsi="Arial" w:cs="Arial"/>
          <w:b/>
          <w:sz w:val="22"/>
          <w:szCs w:val="22"/>
          <w:u w:val="single"/>
        </w:rPr>
      </w:pPr>
    </w:p>
    <w:p w14:paraId="4A8AF664" w14:textId="77777777" w:rsidR="00FF181A" w:rsidRPr="00F36714" w:rsidRDefault="00FF181A" w:rsidP="00FF181A">
      <w:pPr>
        <w:autoSpaceDE w:val="0"/>
        <w:autoSpaceDN w:val="0"/>
        <w:adjustRightInd w:val="0"/>
        <w:rPr>
          <w:rFonts w:ascii="Arial" w:hAnsi="Arial" w:cs="Arial"/>
          <w:b/>
          <w:sz w:val="22"/>
          <w:szCs w:val="22"/>
          <w:u w:val="single"/>
        </w:rPr>
      </w:pPr>
      <w:r w:rsidRPr="00F36714">
        <w:rPr>
          <w:rFonts w:ascii="Arial" w:hAnsi="Arial" w:cs="Arial"/>
          <w:b/>
          <w:sz w:val="22"/>
          <w:szCs w:val="22"/>
          <w:u w:val="single"/>
        </w:rPr>
        <w:t>Reflection Paper</w:t>
      </w:r>
    </w:p>
    <w:p w14:paraId="501B276E" w14:textId="77777777" w:rsidR="00FF181A" w:rsidRDefault="00FF181A" w:rsidP="00FF181A">
      <w:pPr>
        <w:autoSpaceDE w:val="0"/>
        <w:autoSpaceDN w:val="0"/>
        <w:adjustRightInd w:val="0"/>
        <w:rPr>
          <w:rFonts w:ascii="Arial" w:hAnsi="Arial" w:cs="Arial"/>
          <w:sz w:val="22"/>
          <w:szCs w:val="22"/>
        </w:rPr>
      </w:pPr>
    </w:p>
    <w:p w14:paraId="3CC47D47" w14:textId="77777777" w:rsidR="00FF181A" w:rsidRPr="00CC3FFB" w:rsidRDefault="00FF181A" w:rsidP="00FF181A">
      <w:pPr>
        <w:autoSpaceDE w:val="0"/>
        <w:autoSpaceDN w:val="0"/>
        <w:adjustRightInd w:val="0"/>
        <w:rPr>
          <w:rFonts w:ascii="Arial" w:hAnsi="Arial" w:cs="Arial"/>
          <w:b/>
          <w:sz w:val="22"/>
          <w:szCs w:val="22"/>
        </w:rPr>
      </w:pPr>
      <w:r>
        <w:rPr>
          <w:rFonts w:ascii="Arial" w:hAnsi="Arial" w:cs="Arial"/>
          <w:sz w:val="22"/>
          <w:szCs w:val="22"/>
        </w:rPr>
        <w:t xml:space="preserve">You are required to write a reflection paper that summarizes your experience in MGMT 515.  Consider what you have learned, how or if any learning can be applied to you current job, your thoughts on the teaching methodology used in the class, and any recommendations for improving the course.  This is an opportunity to express you honest thoughts.  You will </w:t>
      </w:r>
      <w:r w:rsidRPr="004A0BBC">
        <w:rPr>
          <w:rFonts w:ascii="Arial" w:hAnsi="Arial" w:cs="Arial"/>
          <w:b/>
          <w:sz w:val="22"/>
          <w:szCs w:val="22"/>
          <w:u w:val="single"/>
        </w:rPr>
        <w:t>not</w:t>
      </w:r>
      <w:r>
        <w:rPr>
          <w:rFonts w:ascii="Arial" w:hAnsi="Arial" w:cs="Arial"/>
          <w:sz w:val="22"/>
          <w:szCs w:val="22"/>
        </w:rPr>
        <w:t xml:space="preserve"> be penalized for disagreeing with the professor or the teac</w:t>
      </w:r>
      <w:r w:rsidR="004A0BBC">
        <w:rPr>
          <w:rFonts w:ascii="Arial" w:hAnsi="Arial" w:cs="Arial"/>
          <w:sz w:val="22"/>
          <w:szCs w:val="22"/>
        </w:rPr>
        <w:t>hing materials; in fact, a well-</w:t>
      </w:r>
      <w:r>
        <w:rPr>
          <w:rFonts w:ascii="Arial" w:hAnsi="Arial" w:cs="Arial"/>
          <w:sz w:val="22"/>
          <w:szCs w:val="22"/>
        </w:rPr>
        <w:t xml:space="preserve">defended opposing opinion will receive a higher score.  This paper may be any length, </w:t>
      </w:r>
      <w:r>
        <w:rPr>
          <w:rFonts w:ascii="Arial" w:hAnsi="Arial" w:cs="Arial"/>
          <w:b/>
          <w:sz w:val="22"/>
          <w:szCs w:val="22"/>
        </w:rPr>
        <w:t>with a target of 1200</w:t>
      </w:r>
      <w:r w:rsidRPr="001B439C">
        <w:rPr>
          <w:rFonts w:ascii="Arial" w:hAnsi="Arial" w:cs="Arial"/>
          <w:b/>
          <w:sz w:val="22"/>
          <w:szCs w:val="22"/>
        </w:rPr>
        <w:t xml:space="preserve"> words</w:t>
      </w:r>
      <w:r>
        <w:rPr>
          <w:rFonts w:ascii="Arial" w:hAnsi="Arial" w:cs="Arial"/>
          <w:sz w:val="22"/>
          <w:szCs w:val="22"/>
        </w:rPr>
        <w:t xml:space="preserve">.  The reflection paper constitutes 10% of your total grade.  </w:t>
      </w:r>
      <w:r>
        <w:rPr>
          <w:rFonts w:ascii="Arial" w:hAnsi="Arial" w:cs="Arial"/>
          <w:b/>
          <w:sz w:val="22"/>
          <w:szCs w:val="22"/>
        </w:rPr>
        <w:t>Papers of less than 1200 words that do not satisfy all criteria will receive a substantially reduced grade.</w:t>
      </w:r>
    </w:p>
    <w:p w14:paraId="5906F039" w14:textId="77777777" w:rsidR="00FF181A" w:rsidRDefault="00FF181A" w:rsidP="00FF181A">
      <w:pPr>
        <w:rPr>
          <w:rFonts w:ascii="Arial" w:hAnsi="Arial" w:cs="Arial"/>
          <w:b/>
          <w:sz w:val="22"/>
          <w:szCs w:val="22"/>
          <w:u w:val="single"/>
        </w:rPr>
      </w:pPr>
    </w:p>
    <w:p w14:paraId="7A3A95F7" w14:textId="77777777" w:rsidR="00FF181A" w:rsidRDefault="00FF181A" w:rsidP="00FF181A">
      <w:pPr>
        <w:rPr>
          <w:rFonts w:ascii="Arial" w:hAnsi="Arial" w:cs="Arial"/>
          <w:b/>
          <w:sz w:val="22"/>
          <w:szCs w:val="22"/>
          <w:u w:val="single"/>
        </w:rPr>
      </w:pPr>
      <w:r w:rsidRPr="00A63138">
        <w:rPr>
          <w:rFonts w:ascii="Arial" w:hAnsi="Arial" w:cs="Arial"/>
          <w:b/>
          <w:sz w:val="22"/>
          <w:szCs w:val="22"/>
          <w:u w:val="single"/>
        </w:rPr>
        <w:t>Extra Credit</w:t>
      </w:r>
    </w:p>
    <w:p w14:paraId="34982E13" w14:textId="77777777" w:rsidR="00FF181A" w:rsidRDefault="00FF181A" w:rsidP="00FF181A">
      <w:pPr>
        <w:rPr>
          <w:rFonts w:ascii="Arial" w:hAnsi="Arial" w:cs="Arial"/>
          <w:b/>
          <w:sz w:val="22"/>
          <w:szCs w:val="22"/>
          <w:u w:val="single"/>
        </w:rPr>
      </w:pPr>
    </w:p>
    <w:p w14:paraId="4D2C66CB" w14:textId="77777777" w:rsidR="00FF181A" w:rsidRDefault="00FF181A" w:rsidP="00FF181A">
      <w:pPr>
        <w:rPr>
          <w:rFonts w:ascii="Arial" w:hAnsi="Arial" w:cs="Arial"/>
          <w:sz w:val="22"/>
          <w:szCs w:val="22"/>
        </w:rPr>
      </w:pPr>
      <w:r>
        <w:rPr>
          <w:rFonts w:ascii="Arial" w:hAnsi="Arial" w:cs="Arial"/>
          <w:sz w:val="22"/>
          <w:szCs w:val="22"/>
        </w:rPr>
        <w:t>Students will have an opportunity to complete an extra credit assignment during the course.  This assignment may add up to 10</w:t>
      </w:r>
      <w:r w:rsidR="004A0BBC">
        <w:rPr>
          <w:rFonts w:ascii="Arial" w:hAnsi="Arial" w:cs="Arial"/>
          <w:sz w:val="22"/>
          <w:szCs w:val="22"/>
        </w:rPr>
        <w:t>0</w:t>
      </w:r>
      <w:r>
        <w:rPr>
          <w:rFonts w:ascii="Arial" w:hAnsi="Arial" w:cs="Arial"/>
          <w:sz w:val="22"/>
          <w:szCs w:val="22"/>
        </w:rPr>
        <w:t xml:space="preserve"> points (10% of your total grade).  The extra credit assignments will be posted to </w:t>
      </w:r>
      <w:r w:rsidRPr="00301199">
        <w:rPr>
          <w:rFonts w:ascii="Arial" w:hAnsi="Arial" w:cs="Arial"/>
          <w:i/>
          <w:iCs/>
          <w:sz w:val="22"/>
          <w:szCs w:val="22"/>
        </w:rPr>
        <w:t>Moodle</w:t>
      </w:r>
      <w:r>
        <w:rPr>
          <w:rFonts w:ascii="Arial" w:hAnsi="Arial" w:cs="Arial"/>
          <w:sz w:val="22"/>
          <w:szCs w:val="22"/>
        </w:rPr>
        <w:t xml:space="preserve"> no later than the end of the 5</w:t>
      </w:r>
      <w:r w:rsidRPr="00A63138">
        <w:rPr>
          <w:rFonts w:ascii="Arial" w:hAnsi="Arial" w:cs="Arial"/>
          <w:sz w:val="22"/>
          <w:szCs w:val="22"/>
          <w:vertAlign w:val="superscript"/>
        </w:rPr>
        <w:t>th</w:t>
      </w:r>
      <w:r>
        <w:rPr>
          <w:rFonts w:ascii="Arial" w:hAnsi="Arial" w:cs="Arial"/>
          <w:sz w:val="22"/>
          <w:szCs w:val="22"/>
        </w:rPr>
        <w:t xml:space="preserve"> session.  The due date will be indicated in the assignment.</w:t>
      </w:r>
    </w:p>
    <w:p w14:paraId="3B70560F" w14:textId="77777777" w:rsidR="00FF181A" w:rsidRDefault="00FF181A" w:rsidP="00FF181A">
      <w:pPr>
        <w:rPr>
          <w:rFonts w:ascii="Arial" w:hAnsi="Arial" w:cs="Arial"/>
          <w:b/>
          <w:sz w:val="22"/>
          <w:szCs w:val="22"/>
          <w:u w:val="single"/>
        </w:rPr>
      </w:pPr>
    </w:p>
    <w:p w14:paraId="5FA24EE5" w14:textId="77777777" w:rsidR="00FF181A" w:rsidRDefault="00FF181A" w:rsidP="00FF181A">
      <w:pPr>
        <w:rPr>
          <w:rFonts w:ascii="Arial" w:hAnsi="Arial" w:cs="Arial"/>
          <w:b/>
          <w:sz w:val="22"/>
          <w:szCs w:val="22"/>
          <w:u w:val="single"/>
        </w:rPr>
      </w:pPr>
      <w:r w:rsidRPr="00823CAC">
        <w:rPr>
          <w:rFonts w:ascii="Arial" w:hAnsi="Arial" w:cs="Arial"/>
          <w:b/>
          <w:sz w:val="22"/>
          <w:szCs w:val="22"/>
          <w:u w:val="single"/>
        </w:rPr>
        <w:t>Academic Integrity</w:t>
      </w:r>
    </w:p>
    <w:p w14:paraId="70B99209" w14:textId="77777777" w:rsidR="00FF181A" w:rsidRPr="00823CAC" w:rsidRDefault="00FF181A" w:rsidP="00FF181A">
      <w:pPr>
        <w:rPr>
          <w:rFonts w:ascii="Arial" w:hAnsi="Arial" w:cs="Arial"/>
          <w:b/>
          <w:sz w:val="22"/>
          <w:szCs w:val="22"/>
          <w:u w:val="single"/>
        </w:rPr>
      </w:pPr>
    </w:p>
    <w:p w14:paraId="1A246439" w14:textId="77777777" w:rsidR="00FF181A" w:rsidRPr="00823CAC" w:rsidRDefault="00FF181A" w:rsidP="00FF181A">
      <w:pPr>
        <w:pStyle w:val="Body-Paragraphs"/>
        <w:rPr>
          <w:rFonts w:ascii="Arial" w:hAnsi="Arial" w:cs="Arial"/>
          <w:sz w:val="22"/>
          <w:szCs w:val="22"/>
        </w:rPr>
      </w:pPr>
      <w:r w:rsidRPr="00823CAC">
        <w:rPr>
          <w:rFonts w:ascii="Arial" w:hAnsi="Arial" w:cs="Arial"/>
          <w:sz w:val="22"/>
          <w:szCs w:val="22"/>
        </w:rPr>
        <w:t xml:space="preserve">Plagiarism is a violation of the integrity of the academic community.  Intentionally representing someone else’s work as one’s own or using another’s ideas in a written paper or presentation without appropriate citations and references </w:t>
      </w:r>
      <w:r>
        <w:rPr>
          <w:rFonts w:ascii="Arial" w:hAnsi="Arial" w:cs="Arial"/>
          <w:sz w:val="22"/>
          <w:szCs w:val="22"/>
        </w:rPr>
        <w:t>may</w:t>
      </w:r>
      <w:r w:rsidRPr="00823CAC">
        <w:rPr>
          <w:rFonts w:ascii="Arial" w:hAnsi="Arial" w:cs="Arial"/>
          <w:sz w:val="22"/>
          <w:szCs w:val="22"/>
        </w:rPr>
        <w:t xml:space="preserve"> result in </w:t>
      </w:r>
      <w:r>
        <w:rPr>
          <w:rFonts w:ascii="Arial" w:hAnsi="Arial" w:cs="Arial"/>
          <w:sz w:val="22"/>
          <w:szCs w:val="22"/>
        </w:rPr>
        <w:t xml:space="preserve">a score of zero </w:t>
      </w:r>
      <w:r w:rsidRPr="004A0BBC">
        <w:rPr>
          <w:rFonts w:ascii="Arial" w:hAnsi="Arial" w:cs="Arial"/>
          <w:b/>
          <w:sz w:val="22"/>
          <w:szCs w:val="22"/>
          <w:u w:val="single"/>
        </w:rPr>
        <w:t>for the assignment</w:t>
      </w:r>
      <w:r w:rsidRPr="00823CAC">
        <w:rPr>
          <w:rFonts w:ascii="Arial" w:hAnsi="Arial" w:cs="Arial"/>
          <w:sz w:val="22"/>
          <w:szCs w:val="22"/>
        </w:rPr>
        <w:t xml:space="preserve"> or dismissal</w:t>
      </w:r>
      <w:r>
        <w:rPr>
          <w:rFonts w:ascii="Arial" w:hAnsi="Arial" w:cs="Arial"/>
          <w:sz w:val="22"/>
          <w:szCs w:val="22"/>
        </w:rPr>
        <w:t xml:space="preserve"> for repeated offenses</w:t>
      </w:r>
      <w:r w:rsidRPr="00823CAC">
        <w:rPr>
          <w:rFonts w:ascii="Arial" w:hAnsi="Arial" w:cs="Arial"/>
          <w:sz w:val="22"/>
          <w:szCs w:val="22"/>
        </w:rPr>
        <w:t xml:space="preserve">. </w:t>
      </w:r>
      <w:r>
        <w:rPr>
          <w:rFonts w:ascii="Arial" w:hAnsi="Arial" w:cs="Arial"/>
          <w:sz w:val="22"/>
          <w:szCs w:val="22"/>
        </w:rPr>
        <w:t>P</w:t>
      </w:r>
      <w:r w:rsidRPr="00823CAC">
        <w:rPr>
          <w:rFonts w:ascii="Arial" w:hAnsi="Arial" w:cs="Arial"/>
          <w:sz w:val="22"/>
          <w:szCs w:val="22"/>
        </w:rPr>
        <w:t xml:space="preserve">lagiarism </w:t>
      </w:r>
      <w:r>
        <w:rPr>
          <w:rFonts w:ascii="Arial" w:hAnsi="Arial" w:cs="Arial"/>
          <w:sz w:val="22"/>
          <w:szCs w:val="22"/>
        </w:rPr>
        <w:t>is:</w:t>
      </w:r>
      <w:r w:rsidRPr="00823CAC">
        <w:rPr>
          <w:rFonts w:ascii="Arial" w:hAnsi="Arial" w:cs="Arial"/>
          <w:sz w:val="22"/>
          <w:szCs w:val="22"/>
        </w:rPr>
        <w:t xml:space="preserve"> </w:t>
      </w:r>
    </w:p>
    <w:p w14:paraId="0125A96A" w14:textId="77777777" w:rsidR="00FF181A" w:rsidRPr="00577142" w:rsidRDefault="00FF181A" w:rsidP="00FF181A">
      <w:pPr>
        <w:pStyle w:val="UOFBullets"/>
        <w:numPr>
          <w:ilvl w:val="0"/>
          <w:numId w:val="7"/>
        </w:numPr>
        <w:spacing w:before="120" w:after="0"/>
        <w:rPr>
          <w:rFonts w:ascii="Arial" w:hAnsi="Arial" w:cs="Arial"/>
          <w:sz w:val="22"/>
          <w:szCs w:val="22"/>
        </w:rPr>
      </w:pPr>
      <w:r>
        <w:rPr>
          <w:rFonts w:ascii="Arial" w:hAnsi="Arial" w:cs="Arial"/>
          <w:sz w:val="22"/>
          <w:szCs w:val="22"/>
        </w:rPr>
        <w:t xml:space="preserve">Cutting and pasting materials from any source regardless of citation.  This is a graduate class.  </w:t>
      </w:r>
      <w:r w:rsidRPr="00CC3FFB">
        <w:rPr>
          <w:rFonts w:ascii="Arial" w:hAnsi="Arial" w:cs="Arial"/>
          <w:b/>
          <w:sz w:val="22"/>
          <w:szCs w:val="22"/>
        </w:rPr>
        <w:t>Cut and paste answers will not be tolerated.</w:t>
      </w:r>
    </w:p>
    <w:p w14:paraId="1CE0FEA8" w14:textId="77777777" w:rsidR="00FF181A" w:rsidRPr="00823CAC" w:rsidRDefault="00FF181A" w:rsidP="00FF181A">
      <w:pPr>
        <w:pStyle w:val="UOFBullets"/>
        <w:numPr>
          <w:ilvl w:val="0"/>
          <w:numId w:val="7"/>
        </w:numPr>
        <w:spacing w:before="120" w:after="0"/>
        <w:rPr>
          <w:rFonts w:ascii="Arial" w:hAnsi="Arial" w:cs="Arial"/>
          <w:sz w:val="22"/>
          <w:szCs w:val="22"/>
        </w:rPr>
      </w:pPr>
      <w:r w:rsidRPr="00823CAC">
        <w:rPr>
          <w:rFonts w:ascii="Arial" w:hAnsi="Arial" w:cs="Arial"/>
          <w:sz w:val="22"/>
          <w:szCs w:val="22"/>
        </w:rPr>
        <w:t xml:space="preserve">Quoting directly </w:t>
      </w:r>
      <w:r>
        <w:rPr>
          <w:rFonts w:ascii="Arial" w:hAnsi="Arial" w:cs="Arial"/>
          <w:sz w:val="22"/>
          <w:szCs w:val="22"/>
        </w:rPr>
        <w:t xml:space="preserve">or paraphrasing the work of others </w:t>
      </w:r>
      <w:r w:rsidRPr="00823CAC">
        <w:rPr>
          <w:rFonts w:ascii="Arial" w:hAnsi="Arial" w:cs="Arial"/>
          <w:sz w:val="22"/>
          <w:szCs w:val="22"/>
        </w:rPr>
        <w:t>without acknowledging the source;</w:t>
      </w:r>
    </w:p>
    <w:p w14:paraId="7E9640E1" w14:textId="77777777" w:rsidR="00FF181A" w:rsidRPr="00823CAC" w:rsidRDefault="00FF181A" w:rsidP="00FF181A">
      <w:pPr>
        <w:pStyle w:val="UOFBullets"/>
        <w:numPr>
          <w:ilvl w:val="0"/>
          <w:numId w:val="7"/>
        </w:numPr>
        <w:spacing w:before="120" w:after="0"/>
        <w:rPr>
          <w:rFonts w:ascii="Arial" w:hAnsi="Arial" w:cs="Arial"/>
          <w:sz w:val="22"/>
          <w:szCs w:val="22"/>
        </w:rPr>
      </w:pPr>
      <w:r>
        <w:rPr>
          <w:rFonts w:ascii="Arial" w:hAnsi="Arial" w:cs="Arial"/>
          <w:sz w:val="22"/>
          <w:szCs w:val="22"/>
        </w:rPr>
        <w:t>Copying text from e</w:t>
      </w:r>
      <w:r w:rsidR="004A0BBC">
        <w:rPr>
          <w:rFonts w:ascii="Arial" w:hAnsi="Arial" w:cs="Arial"/>
          <w:sz w:val="22"/>
          <w:szCs w:val="22"/>
        </w:rPr>
        <w:t>-</w:t>
      </w:r>
      <w:r>
        <w:rPr>
          <w:rFonts w:ascii="Arial" w:hAnsi="Arial" w:cs="Arial"/>
          <w:sz w:val="22"/>
          <w:szCs w:val="22"/>
        </w:rPr>
        <w:t>books or Web pages without citing the source</w:t>
      </w:r>
      <w:r w:rsidRPr="00823CAC">
        <w:rPr>
          <w:rFonts w:ascii="Arial" w:hAnsi="Arial" w:cs="Arial"/>
          <w:sz w:val="22"/>
          <w:szCs w:val="22"/>
        </w:rPr>
        <w:t xml:space="preserve">; </w:t>
      </w:r>
    </w:p>
    <w:p w14:paraId="6543F8E0" w14:textId="77777777" w:rsidR="00FF181A" w:rsidRPr="00823CAC" w:rsidRDefault="00FF181A" w:rsidP="00FF181A">
      <w:pPr>
        <w:pStyle w:val="UOFBullets"/>
        <w:numPr>
          <w:ilvl w:val="0"/>
          <w:numId w:val="7"/>
        </w:numPr>
        <w:spacing w:before="120" w:after="0"/>
        <w:rPr>
          <w:rFonts w:ascii="Arial" w:hAnsi="Arial" w:cs="Arial"/>
          <w:sz w:val="22"/>
          <w:szCs w:val="22"/>
        </w:rPr>
      </w:pPr>
      <w:r w:rsidRPr="00823CAC">
        <w:rPr>
          <w:rFonts w:ascii="Arial" w:hAnsi="Arial" w:cs="Arial"/>
          <w:sz w:val="22"/>
          <w:szCs w:val="22"/>
        </w:rPr>
        <w:t xml:space="preserve">Constructing a paraphrase that closely resembles the original in language and syntax without acknowledging the source; and </w:t>
      </w:r>
    </w:p>
    <w:p w14:paraId="7BAF98A4" w14:textId="77777777" w:rsidR="00FF181A" w:rsidRPr="00301199" w:rsidRDefault="00FF181A" w:rsidP="00FF181A">
      <w:pPr>
        <w:pStyle w:val="UOFBullets"/>
        <w:numPr>
          <w:ilvl w:val="0"/>
          <w:numId w:val="7"/>
        </w:numPr>
        <w:spacing w:before="120" w:after="0"/>
        <w:rPr>
          <w:rFonts w:ascii="Arial" w:hAnsi="Arial" w:cs="Arial"/>
          <w:b/>
          <w:bCs/>
          <w:sz w:val="20"/>
          <w:szCs w:val="20"/>
        </w:rPr>
      </w:pPr>
      <w:r w:rsidRPr="00823CAC">
        <w:rPr>
          <w:rFonts w:ascii="Arial" w:hAnsi="Arial" w:cs="Arial"/>
          <w:sz w:val="22"/>
          <w:szCs w:val="22"/>
        </w:rPr>
        <w:t>Submitting an assignment in a course previously submitted for a grade in another course.</w:t>
      </w:r>
      <w:r>
        <w:rPr>
          <w:rFonts w:ascii="Arial" w:hAnsi="Arial" w:cs="Arial"/>
          <w:sz w:val="22"/>
          <w:szCs w:val="22"/>
        </w:rPr>
        <w:t xml:space="preserve">  For example, if you submit a reflection paper that references another course, I will assume that you are reusing a previous submission.  You will receive a zero.</w:t>
      </w:r>
    </w:p>
    <w:p w14:paraId="1A7FC1AB" w14:textId="77777777" w:rsidR="00FF181A" w:rsidRPr="00FD32EC" w:rsidRDefault="00FF181A" w:rsidP="00FF181A">
      <w:pPr>
        <w:pStyle w:val="Body-Paragraphs"/>
        <w:rPr>
          <w:rFonts w:ascii="Arial" w:hAnsi="Arial" w:cs="Arial"/>
          <w:sz w:val="22"/>
          <w:szCs w:val="22"/>
        </w:rPr>
      </w:pPr>
      <w:r w:rsidRPr="00FD32EC">
        <w:rPr>
          <w:rFonts w:ascii="Arial" w:hAnsi="Arial" w:cs="Arial"/>
          <w:b/>
          <w:bCs/>
          <w:sz w:val="22"/>
          <w:szCs w:val="22"/>
        </w:rPr>
        <w:t>Any response in a quiz, homework assignment, or exam that is not properly cited will receive a score of zero</w:t>
      </w:r>
      <w:r w:rsidR="004A0BBC">
        <w:rPr>
          <w:rFonts w:ascii="Arial" w:hAnsi="Arial" w:cs="Arial"/>
          <w:b/>
          <w:bCs/>
          <w:sz w:val="22"/>
          <w:szCs w:val="22"/>
        </w:rPr>
        <w:t xml:space="preserve"> for the entire assignment</w:t>
      </w:r>
      <w:r>
        <w:rPr>
          <w:rFonts w:ascii="Arial" w:hAnsi="Arial" w:cs="Arial"/>
          <w:sz w:val="22"/>
          <w:szCs w:val="22"/>
        </w:rPr>
        <w:t>.</w:t>
      </w:r>
    </w:p>
    <w:p w14:paraId="32357ACA" w14:textId="77777777" w:rsidR="00FF181A" w:rsidRPr="00823CAC" w:rsidRDefault="00FF181A" w:rsidP="00FF181A">
      <w:pPr>
        <w:rPr>
          <w:rFonts w:ascii="Arial" w:hAnsi="Arial" w:cs="Arial"/>
          <w:b/>
          <w:sz w:val="22"/>
          <w:szCs w:val="22"/>
          <w:u w:val="single"/>
        </w:rPr>
      </w:pPr>
      <w:bookmarkStart w:id="3" w:name="OLE_LINK1"/>
      <w:bookmarkStart w:id="4" w:name="OLE_LINK2"/>
      <w:bookmarkEnd w:id="3"/>
      <w:bookmarkEnd w:id="4"/>
    </w:p>
    <w:p w14:paraId="48B45DAA" w14:textId="77777777" w:rsidR="00FF181A" w:rsidRDefault="00FF181A" w:rsidP="00FF181A">
      <w:pPr>
        <w:rPr>
          <w:rFonts w:ascii="Arial" w:hAnsi="Arial" w:cs="Arial"/>
          <w:b/>
          <w:sz w:val="22"/>
          <w:szCs w:val="22"/>
          <w:u w:val="single"/>
        </w:rPr>
      </w:pPr>
      <w:r w:rsidRPr="00823CAC">
        <w:rPr>
          <w:rFonts w:ascii="Arial" w:hAnsi="Arial" w:cs="Arial"/>
          <w:b/>
          <w:sz w:val="22"/>
          <w:szCs w:val="22"/>
          <w:u w:val="single"/>
        </w:rPr>
        <w:t>Attendance and Class Participation</w:t>
      </w:r>
    </w:p>
    <w:p w14:paraId="4A7A2B22" w14:textId="77777777" w:rsidR="00FF181A" w:rsidRPr="00823CAC" w:rsidRDefault="00FF181A" w:rsidP="00FF181A">
      <w:pPr>
        <w:rPr>
          <w:rFonts w:ascii="Arial" w:hAnsi="Arial" w:cs="Arial"/>
          <w:b/>
          <w:sz w:val="22"/>
          <w:szCs w:val="22"/>
          <w:u w:val="single"/>
        </w:rPr>
      </w:pPr>
    </w:p>
    <w:p w14:paraId="4BD5922A" w14:textId="77777777" w:rsidR="00FF181A" w:rsidRPr="00823CAC" w:rsidRDefault="00FF181A" w:rsidP="00FF181A">
      <w:pPr>
        <w:rPr>
          <w:rFonts w:ascii="Arial" w:hAnsi="Arial" w:cs="Arial"/>
          <w:sz w:val="22"/>
          <w:szCs w:val="22"/>
        </w:rPr>
      </w:pPr>
      <w:r w:rsidRPr="00823CAC">
        <w:rPr>
          <w:rFonts w:ascii="Arial" w:hAnsi="Arial" w:cs="Arial"/>
          <w:b/>
          <w:sz w:val="22"/>
          <w:szCs w:val="22"/>
        </w:rPr>
        <w:t>Attendance</w:t>
      </w:r>
      <w:r w:rsidRPr="00823CAC">
        <w:rPr>
          <w:rFonts w:ascii="Arial" w:hAnsi="Arial" w:cs="Arial"/>
          <w:sz w:val="22"/>
          <w:szCs w:val="22"/>
        </w:rPr>
        <w:t xml:space="preserve"> </w:t>
      </w:r>
      <w:r w:rsidRPr="00823CAC">
        <w:rPr>
          <w:rFonts w:ascii="Arial" w:hAnsi="Arial" w:cs="Arial"/>
          <w:b/>
          <w:sz w:val="22"/>
          <w:szCs w:val="22"/>
        </w:rPr>
        <w:t>Policy–</w:t>
      </w:r>
      <w:r w:rsidRPr="00823CAC">
        <w:rPr>
          <w:rFonts w:ascii="Arial" w:hAnsi="Arial" w:cs="Arial"/>
          <w:sz w:val="22"/>
          <w:szCs w:val="22"/>
        </w:rPr>
        <w:t xml:space="preserve"> Attendance is considered essential by the university.  Attendance includes presence in scheduled class sessions, participation in assigned online activities, and active engagement in group</w:t>
      </w:r>
      <w:r>
        <w:rPr>
          <w:rFonts w:ascii="Arial" w:hAnsi="Arial" w:cs="Arial"/>
          <w:sz w:val="22"/>
          <w:szCs w:val="22"/>
        </w:rPr>
        <w:t>s</w:t>
      </w:r>
      <w:r w:rsidRPr="00823CAC">
        <w:rPr>
          <w:rFonts w:ascii="Arial" w:hAnsi="Arial" w:cs="Arial"/>
          <w:sz w:val="22"/>
          <w:szCs w:val="22"/>
        </w:rPr>
        <w:t>.</w:t>
      </w:r>
      <w:r>
        <w:rPr>
          <w:rFonts w:ascii="Arial" w:hAnsi="Arial" w:cs="Arial"/>
          <w:sz w:val="22"/>
          <w:szCs w:val="22"/>
        </w:rPr>
        <w:t xml:space="preserve">  Your submission of quizzes</w:t>
      </w:r>
      <w:r w:rsidR="004A0BBC">
        <w:rPr>
          <w:rFonts w:ascii="Arial" w:hAnsi="Arial" w:cs="Arial"/>
          <w:sz w:val="22"/>
          <w:szCs w:val="22"/>
        </w:rPr>
        <w:t xml:space="preserve"> and participation in discussion boards are</w:t>
      </w:r>
      <w:r>
        <w:rPr>
          <w:rFonts w:ascii="Arial" w:hAnsi="Arial" w:cs="Arial"/>
          <w:sz w:val="22"/>
          <w:szCs w:val="22"/>
        </w:rPr>
        <w:t xml:space="preserve"> my method</w:t>
      </w:r>
      <w:r w:rsidR="004A0BBC">
        <w:rPr>
          <w:rFonts w:ascii="Arial" w:hAnsi="Arial" w:cs="Arial"/>
          <w:sz w:val="22"/>
          <w:szCs w:val="22"/>
        </w:rPr>
        <w:t>s</w:t>
      </w:r>
      <w:r>
        <w:rPr>
          <w:rFonts w:ascii="Arial" w:hAnsi="Arial" w:cs="Arial"/>
          <w:sz w:val="22"/>
          <w:szCs w:val="22"/>
        </w:rPr>
        <w:t xml:space="preserve"> of identifying your attendance.  If you do not submit a quiz on time, you will be considered absent for that week.</w:t>
      </w:r>
    </w:p>
    <w:p w14:paraId="5B5534CA" w14:textId="77777777" w:rsidR="00FF181A" w:rsidRPr="00823CAC" w:rsidRDefault="00FF181A" w:rsidP="00FF181A">
      <w:pPr>
        <w:rPr>
          <w:rFonts w:ascii="Arial" w:hAnsi="Arial" w:cs="Arial"/>
          <w:sz w:val="22"/>
          <w:szCs w:val="22"/>
        </w:rPr>
      </w:pPr>
    </w:p>
    <w:p w14:paraId="6ED719EC" w14:textId="77777777" w:rsidR="00FF181A" w:rsidRDefault="00FF181A" w:rsidP="00FF181A">
      <w:pPr>
        <w:rPr>
          <w:rFonts w:ascii="Arial" w:hAnsi="Arial" w:cs="Arial"/>
          <w:sz w:val="22"/>
          <w:szCs w:val="22"/>
        </w:rPr>
      </w:pPr>
      <w:r w:rsidRPr="00823CAC">
        <w:rPr>
          <w:rFonts w:ascii="Arial" w:hAnsi="Arial" w:cs="Arial"/>
          <w:b/>
          <w:sz w:val="22"/>
          <w:szCs w:val="22"/>
        </w:rPr>
        <w:t>Attendance Violations –</w:t>
      </w:r>
      <w:r w:rsidRPr="00823CAC">
        <w:rPr>
          <w:rFonts w:ascii="Arial" w:hAnsi="Arial" w:cs="Arial"/>
          <w:sz w:val="22"/>
          <w:szCs w:val="22"/>
        </w:rPr>
        <w:t xml:space="preserve"> A student may not miss more </w:t>
      </w:r>
      <w:r>
        <w:rPr>
          <w:rFonts w:ascii="Arial" w:hAnsi="Arial" w:cs="Arial"/>
          <w:sz w:val="22"/>
          <w:szCs w:val="22"/>
        </w:rPr>
        <w:t>than 25% of the term activities</w:t>
      </w:r>
      <w:r w:rsidRPr="00823CAC">
        <w:rPr>
          <w:rFonts w:ascii="Arial" w:hAnsi="Arial" w:cs="Arial"/>
          <w:sz w:val="22"/>
          <w:szCs w:val="22"/>
        </w:rPr>
        <w:t xml:space="preserve"> or no more than two scheduled class </w:t>
      </w:r>
      <w:r>
        <w:rPr>
          <w:rFonts w:ascii="Arial" w:hAnsi="Arial" w:cs="Arial"/>
          <w:sz w:val="22"/>
          <w:szCs w:val="22"/>
        </w:rPr>
        <w:t>sessions.</w:t>
      </w:r>
    </w:p>
    <w:p w14:paraId="4D0A6C31" w14:textId="77777777" w:rsidR="00FF181A" w:rsidRPr="00823CAC" w:rsidRDefault="00FF181A" w:rsidP="00FF181A">
      <w:pPr>
        <w:rPr>
          <w:rFonts w:ascii="Arial" w:hAnsi="Arial" w:cs="Arial"/>
          <w:sz w:val="22"/>
          <w:szCs w:val="22"/>
        </w:rPr>
      </w:pPr>
    </w:p>
    <w:p w14:paraId="23E57E93" w14:textId="77777777" w:rsidR="00FF181A" w:rsidRDefault="00FF181A" w:rsidP="00FF181A">
      <w:pPr>
        <w:rPr>
          <w:rFonts w:ascii="Arial" w:hAnsi="Arial" w:cs="Arial"/>
          <w:sz w:val="22"/>
          <w:szCs w:val="22"/>
        </w:rPr>
      </w:pPr>
      <w:r w:rsidRPr="00823CAC">
        <w:rPr>
          <w:rFonts w:ascii="Arial" w:hAnsi="Arial" w:cs="Arial"/>
          <w:sz w:val="22"/>
          <w:szCs w:val="22"/>
        </w:rPr>
        <w:t>There is no such thing as an “excused a</w:t>
      </w:r>
      <w:r>
        <w:rPr>
          <w:rFonts w:ascii="Arial" w:hAnsi="Arial" w:cs="Arial"/>
          <w:sz w:val="22"/>
          <w:szCs w:val="22"/>
        </w:rPr>
        <w:t>bsence.”</w:t>
      </w:r>
      <w:r w:rsidRPr="00823CAC">
        <w:rPr>
          <w:rFonts w:ascii="Arial" w:hAnsi="Arial" w:cs="Arial"/>
          <w:sz w:val="22"/>
          <w:szCs w:val="22"/>
        </w:rPr>
        <w:t xml:space="preserve"> </w:t>
      </w:r>
      <w:r>
        <w:rPr>
          <w:rFonts w:ascii="Arial" w:hAnsi="Arial" w:cs="Arial"/>
          <w:sz w:val="22"/>
          <w:szCs w:val="22"/>
        </w:rPr>
        <w:t>If you miss a class session, you are still responsible for all reviewing lectures and assignments</w:t>
      </w:r>
      <w:r w:rsidRPr="00823CAC">
        <w:rPr>
          <w:rFonts w:ascii="Arial" w:hAnsi="Arial" w:cs="Arial"/>
          <w:sz w:val="22"/>
          <w:szCs w:val="22"/>
        </w:rPr>
        <w:t>.  Students will be issued a warning for the first two absences in a term. If a student misses a third session, a</w:t>
      </w:r>
      <w:r>
        <w:rPr>
          <w:rFonts w:ascii="Arial" w:hAnsi="Arial" w:cs="Arial"/>
          <w:sz w:val="22"/>
          <w:szCs w:val="22"/>
        </w:rPr>
        <w:t xml:space="preserve"> failing grade will be recorded</w:t>
      </w:r>
      <w:r w:rsidRPr="00823CAC">
        <w:rPr>
          <w:rFonts w:ascii="Arial" w:hAnsi="Arial" w:cs="Arial"/>
          <w:sz w:val="22"/>
          <w:szCs w:val="22"/>
        </w:rPr>
        <w:t xml:space="preserve"> and the student will be required to repeat the course. Absences in excess of three class sessions will result in suspension from the University. For students attending under an F-1 visa, absence in excess of three class sessions will result in the termination of their SEVIS record, requiring the student to apply for reinstatement before enrolling in the following term.</w:t>
      </w:r>
    </w:p>
    <w:p w14:paraId="3635A106" w14:textId="77777777" w:rsidR="00FF181A" w:rsidRDefault="00FF181A" w:rsidP="00FF181A">
      <w:pPr>
        <w:rPr>
          <w:rFonts w:ascii="Arial" w:hAnsi="Arial" w:cs="Arial"/>
          <w:sz w:val="22"/>
          <w:szCs w:val="22"/>
        </w:rPr>
      </w:pPr>
    </w:p>
    <w:p w14:paraId="426F31EE" w14:textId="77777777" w:rsidR="00B9183E" w:rsidRDefault="00FF181A" w:rsidP="00B9183E">
      <w:r w:rsidRPr="00E36B74">
        <w:rPr>
          <w:rFonts w:ascii="Arial" w:hAnsi="Arial" w:cs="Arial"/>
          <w:b/>
          <w:sz w:val="22"/>
          <w:szCs w:val="22"/>
        </w:rPr>
        <w:t>Commitment to course work</w:t>
      </w:r>
      <w:r>
        <w:rPr>
          <w:rFonts w:ascii="Arial" w:hAnsi="Arial" w:cs="Arial"/>
          <w:sz w:val="22"/>
          <w:szCs w:val="22"/>
        </w:rPr>
        <w:t xml:space="preserve"> – I understand that many of you are working full time while taking classes.  I also have a full-time job.  This does not obviate your obligation to complete your course work.  For those of you under an F-1 visa, your schoolwork is a condition of your opportunity to work.  School is first…work is secondary.  Prioritize your time.  “I was really busy at work” is not a valid excuse for not completing assignments on time.</w:t>
      </w:r>
      <w:r w:rsidR="004A0BBC">
        <w:t xml:space="preserve"> </w:t>
      </w:r>
    </w:p>
    <w:sectPr w:rsidR="00B9183E" w:rsidSect="002C41BF">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6E707A" w14:textId="77777777" w:rsidR="00304359" w:rsidRDefault="00304359" w:rsidP="00B9183E">
      <w:r>
        <w:separator/>
      </w:r>
    </w:p>
  </w:endnote>
  <w:endnote w:type="continuationSeparator" w:id="0">
    <w:p w14:paraId="0B54C146" w14:textId="77777777" w:rsidR="00304359" w:rsidRDefault="00304359" w:rsidP="00B91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54BA5" w14:textId="77777777" w:rsidR="00304359" w:rsidRDefault="00304359">
    <w:pPr>
      <w:pStyle w:val="Footer"/>
      <w:framePr w:wrap="around" w:vAnchor="text" w:hAnchor="margin" w:xAlign="right" w:y="1"/>
      <w:rPr>
        <w:rStyle w:val="PageNumber"/>
      </w:rPr>
      <w:pPrChange w:id="5" w:author="Steve Allen" w:date="2017-03-26T17:34:00Z">
        <w:pPr>
          <w:pStyle w:val="Footer"/>
        </w:pPr>
      </w:pPrChange>
    </w:pPr>
    <w:ins w:id="6" w:author="Steve Allen" w:date="2017-03-26T17:34:00Z">
      <w:r>
        <w:rPr>
          <w:rStyle w:val="PageNumber"/>
        </w:rPr>
        <w:fldChar w:fldCharType="begin"/>
      </w:r>
    </w:ins>
    <w:r>
      <w:rPr>
        <w:rStyle w:val="PageNumber"/>
      </w:rPr>
      <w:instrText>PAGE</w:instrText>
    </w:r>
    <w:ins w:id="7" w:author="Steve Allen" w:date="2017-03-26T17:34:00Z">
      <w:r>
        <w:rPr>
          <w:rStyle w:val="PageNumber"/>
        </w:rPr>
        <w:instrText xml:space="preserve">  </w:instrText>
      </w:r>
      <w:r>
        <w:rPr>
          <w:rStyle w:val="PageNumber"/>
        </w:rPr>
        <w:fldChar w:fldCharType="end"/>
      </w:r>
    </w:ins>
  </w:p>
  <w:p w14:paraId="5AC3EC2E" w14:textId="77777777" w:rsidR="00304359" w:rsidRDefault="00304359" w:rsidP="00B9183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8ECD7" w14:textId="77777777" w:rsidR="00304359" w:rsidRDefault="00304359" w:rsidP="00B9183E">
    <w:pPr>
      <w:pStyle w:val="Footer"/>
      <w:framePr w:wrap="around" w:vAnchor="text" w:hAnchor="page" w:x="9721" w:y="77"/>
      <w:rPr>
        <w:rStyle w:val="PageNumber"/>
      </w:rPr>
    </w:pPr>
    <w:ins w:id="8" w:author="Steve Allen" w:date="2017-03-26T17:34:00Z">
      <w:r>
        <w:rPr>
          <w:rStyle w:val="PageNumber"/>
        </w:rPr>
        <w:fldChar w:fldCharType="begin"/>
      </w:r>
    </w:ins>
    <w:r>
      <w:rPr>
        <w:rStyle w:val="PageNumber"/>
      </w:rPr>
      <w:instrText>PAGE</w:instrText>
    </w:r>
    <w:ins w:id="9" w:author="Steve Allen" w:date="2017-03-26T17:34:00Z">
      <w:r>
        <w:rPr>
          <w:rStyle w:val="PageNumber"/>
        </w:rPr>
        <w:instrText xml:space="preserve">  </w:instrText>
      </w:r>
    </w:ins>
    <w:r>
      <w:rPr>
        <w:rStyle w:val="PageNumber"/>
      </w:rPr>
      <w:fldChar w:fldCharType="separate"/>
    </w:r>
    <w:r w:rsidR="00270DD2">
      <w:rPr>
        <w:rStyle w:val="PageNumber"/>
        <w:noProof/>
      </w:rPr>
      <w:t>1</w:t>
    </w:r>
    <w:ins w:id="10" w:author="Steve Allen" w:date="2017-03-26T17:34:00Z">
      <w:r>
        <w:rPr>
          <w:rStyle w:val="PageNumber"/>
        </w:rPr>
        <w:fldChar w:fldCharType="end"/>
      </w:r>
    </w:ins>
  </w:p>
  <w:p w14:paraId="1192CE3F" w14:textId="77777777" w:rsidR="00304359" w:rsidRPr="00B9183E" w:rsidRDefault="00304359" w:rsidP="00B9183E">
    <w:pPr>
      <w:tabs>
        <w:tab w:val="center" w:pos="4680"/>
      </w:tabs>
      <w:suppressAutoHyphens/>
      <w:ind w:right="360"/>
      <w:rPr>
        <w:rFonts w:ascii="Arial" w:hAnsi="Arial" w:cs="Arial"/>
        <w:sz w:val="22"/>
        <w:szCs w:val="22"/>
      </w:rPr>
    </w:pPr>
    <w:r>
      <w:rPr>
        <w:rFonts w:ascii="Arial" w:hAnsi="Arial" w:cs="Arial"/>
        <w:sz w:val="22"/>
        <w:szCs w:val="22"/>
      </w:rPr>
      <w:t xml:space="preserve">MGMT 515 – Management That Transforms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DB4DA1" w14:textId="77777777" w:rsidR="00304359" w:rsidRDefault="00304359" w:rsidP="00B9183E">
      <w:r>
        <w:separator/>
      </w:r>
    </w:p>
  </w:footnote>
  <w:footnote w:type="continuationSeparator" w:id="0">
    <w:p w14:paraId="2905F6B1" w14:textId="77777777" w:rsidR="00304359" w:rsidRDefault="00304359" w:rsidP="00B918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50C6A"/>
    <w:multiLevelType w:val="hybridMultilevel"/>
    <w:tmpl w:val="C69CD6D6"/>
    <w:lvl w:ilvl="0" w:tplc="D55CA420">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331BD4"/>
    <w:multiLevelType w:val="hybridMultilevel"/>
    <w:tmpl w:val="86A01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B277A"/>
    <w:multiLevelType w:val="hybridMultilevel"/>
    <w:tmpl w:val="77325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5B21CC"/>
    <w:multiLevelType w:val="hybridMultilevel"/>
    <w:tmpl w:val="B486F7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D474499"/>
    <w:multiLevelType w:val="hybridMultilevel"/>
    <w:tmpl w:val="D9ECC5AA"/>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2DD45A72"/>
    <w:multiLevelType w:val="hybridMultilevel"/>
    <w:tmpl w:val="FE8E22D4"/>
    <w:lvl w:ilvl="0" w:tplc="04090001">
      <w:start w:val="1"/>
      <w:numFmt w:val="bullet"/>
      <w:lvlText w:val=""/>
      <w:lvlJc w:val="left"/>
      <w:pPr>
        <w:tabs>
          <w:tab w:val="num" w:pos="360"/>
        </w:tabs>
        <w:ind w:left="360" w:hanging="360"/>
      </w:pPr>
      <w:rPr>
        <w:rFonts w:ascii="Symbol" w:hAnsi="Symbol" w:hint="default"/>
      </w:rPr>
    </w:lvl>
    <w:lvl w:ilvl="1" w:tplc="9C3E9396">
      <w:start w:val="1"/>
      <w:numFmt w:val="decimal"/>
      <w:lvlText w:val="%2."/>
      <w:lvlJc w:val="left"/>
      <w:pPr>
        <w:tabs>
          <w:tab w:val="num" w:pos="1080"/>
        </w:tabs>
        <w:ind w:left="1080" w:hanging="360"/>
      </w:pPr>
      <w:rPr>
        <w:rFonts w:ascii="Arial" w:eastAsia="Times New Roman" w:hAnsi="Arial" w:cs="Arial"/>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2EE410C1"/>
    <w:multiLevelType w:val="hybridMultilevel"/>
    <w:tmpl w:val="2DB867D2"/>
    <w:lvl w:ilvl="0" w:tplc="FFFFFFFF">
      <w:start w:val="1"/>
      <w:numFmt w:val="bullet"/>
      <w:pStyle w:val="UOFBullets"/>
      <w:lvlText w:val=""/>
      <w:lvlJc w:val="left"/>
      <w:pPr>
        <w:tabs>
          <w:tab w:val="num" w:pos="360"/>
        </w:tabs>
        <w:ind w:left="360" w:hanging="360"/>
      </w:pPr>
      <w:rPr>
        <w:rFonts w:ascii="Symbol" w:hAnsi="Symbol" w:hint="default"/>
        <w:color w:val="auto"/>
      </w:rPr>
    </w:lvl>
    <w:lvl w:ilvl="1" w:tplc="FFFFFFFF">
      <w:start w:val="1"/>
      <w:numFmt w:val="bullet"/>
      <w:lvlText w:val=""/>
      <w:lvlJc w:val="left"/>
      <w:pPr>
        <w:tabs>
          <w:tab w:val="num" w:pos="1440"/>
        </w:tabs>
        <w:ind w:left="1440" w:hanging="360"/>
      </w:pPr>
      <w:rPr>
        <w:rFonts w:ascii="Symbol" w:hAnsi="Symbol" w:hint="default"/>
        <w:color w:val="auto"/>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3B3340CE"/>
    <w:multiLevelType w:val="hybridMultilevel"/>
    <w:tmpl w:val="D7E293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72E7FF2"/>
    <w:multiLevelType w:val="hybridMultilevel"/>
    <w:tmpl w:val="6D56E7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D144CE3"/>
    <w:multiLevelType w:val="hybridMultilevel"/>
    <w:tmpl w:val="E050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A679B9"/>
    <w:multiLevelType w:val="hybridMultilevel"/>
    <w:tmpl w:val="372AC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504CBC"/>
    <w:multiLevelType w:val="hybridMultilevel"/>
    <w:tmpl w:val="243EE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D84636"/>
    <w:multiLevelType w:val="hybridMultilevel"/>
    <w:tmpl w:val="7A92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2"/>
  </w:num>
  <w:num w:numId="5">
    <w:abstractNumId w:val="1"/>
  </w:num>
  <w:num w:numId="6">
    <w:abstractNumId w:val="6"/>
  </w:num>
  <w:num w:numId="7">
    <w:abstractNumId w:val="0"/>
  </w:num>
  <w:num w:numId="8">
    <w:abstractNumId w:val="9"/>
  </w:num>
  <w:num w:numId="9">
    <w:abstractNumId w:val="11"/>
  </w:num>
  <w:num w:numId="10">
    <w:abstractNumId w:val="3"/>
  </w:num>
  <w:num w:numId="11">
    <w:abstractNumId w:val="7"/>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83E"/>
    <w:rsid w:val="00024C29"/>
    <w:rsid w:val="00270DD2"/>
    <w:rsid w:val="002C41BF"/>
    <w:rsid w:val="00304359"/>
    <w:rsid w:val="003D2ABF"/>
    <w:rsid w:val="00471D85"/>
    <w:rsid w:val="004A0BBC"/>
    <w:rsid w:val="00501ABC"/>
    <w:rsid w:val="006D4D95"/>
    <w:rsid w:val="00906F1B"/>
    <w:rsid w:val="0091358A"/>
    <w:rsid w:val="00B9183E"/>
    <w:rsid w:val="00BB6E99"/>
    <w:rsid w:val="00CE298E"/>
    <w:rsid w:val="00EA6A35"/>
    <w:rsid w:val="00FF1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CE2C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83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183E"/>
    <w:pPr>
      <w:tabs>
        <w:tab w:val="center" w:pos="4320"/>
        <w:tab w:val="right" w:pos="8640"/>
      </w:tabs>
    </w:pPr>
  </w:style>
  <w:style w:type="character" w:customStyle="1" w:styleId="HeaderChar">
    <w:name w:val="Header Char"/>
    <w:basedOn w:val="DefaultParagraphFont"/>
    <w:link w:val="Header"/>
    <w:uiPriority w:val="99"/>
    <w:rsid w:val="00B9183E"/>
    <w:rPr>
      <w:rFonts w:ascii="Times New Roman" w:eastAsia="Times New Roman" w:hAnsi="Times New Roman" w:cs="Times New Roman"/>
    </w:rPr>
  </w:style>
  <w:style w:type="paragraph" w:styleId="Footer">
    <w:name w:val="footer"/>
    <w:basedOn w:val="Normal"/>
    <w:link w:val="FooterChar"/>
    <w:unhideWhenUsed/>
    <w:rsid w:val="00B9183E"/>
    <w:pPr>
      <w:tabs>
        <w:tab w:val="center" w:pos="4320"/>
        <w:tab w:val="right" w:pos="8640"/>
      </w:tabs>
    </w:pPr>
  </w:style>
  <w:style w:type="character" w:customStyle="1" w:styleId="FooterChar">
    <w:name w:val="Footer Char"/>
    <w:basedOn w:val="DefaultParagraphFont"/>
    <w:link w:val="Footer"/>
    <w:rsid w:val="00B9183E"/>
    <w:rPr>
      <w:rFonts w:ascii="Times New Roman" w:eastAsia="Times New Roman" w:hAnsi="Times New Roman" w:cs="Times New Roman"/>
    </w:rPr>
  </w:style>
  <w:style w:type="character" w:styleId="PageNumber">
    <w:name w:val="page number"/>
    <w:basedOn w:val="DefaultParagraphFont"/>
    <w:unhideWhenUsed/>
    <w:rsid w:val="00B9183E"/>
  </w:style>
  <w:style w:type="paragraph" w:styleId="BalloonText">
    <w:name w:val="Balloon Text"/>
    <w:basedOn w:val="Normal"/>
    <w:link w:val="BalloonTextChar"/>
    <w:uiPriority w:val="99"/>
    <w:semiHidden/>
    <w:unhideWhenUsed/>
    <w:rsid w:val="00B918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183E"/>
    <w:rPr>
      <w:rFonts w:ascii="Lucida Grande" w:eastAsia="Times New Roman" w:hAnsi="Lucida Grande" w:cs="Lucida Grande"/>
      <w:sz w:val="18"/>
      <w:szCs w:val="18"/>
    </w:rPr>
  </w:style>
  <w:style w:type="paragraph" w:customStyle="1" w:styleId="UOFBullets">
    <w:name w:val="UOFBullets"/>
    <w:basedOn w:val="BodyText2"/>
    <w:link w:val="UOFBulletsCharChar"/>
    <w:qFormat/>
    <w:rsid w:val="00FF181A"/>
    <w:pPr>
      <w:numPr>
        <w:numId w:val="6"/>
      </w:numPr>
      <w:spacing w:after="60" w:line="240" w:lineRule="auto"/>
    </w:pPr>
  </w:style>
  <w:style w:type="paragraph" w:customStyle="1" w:styleId="Body-Paragraphs">
    <w:name w:val="Body-Paragraphs"/>
    <w:basedOn w:val="Normal"/>
    <w:link w:val="Body-ParagraphsChar"/>
    <w:qFormat/>
    <w:rsid w:val="00FF181A"/>
    <w:pPr>
      <w:tabs>
        <w:tab w:val="left" w:pos="360"/>
      </w:tabs>
      <w:spacing w:before="120"/>
    </w:pPr>
  </w:style>
  <w:style w:type="character" w:customStyle="1" w:styleId="Body-ParagraphsChar">
    <w:name w:val="Body-Paragraphs Char"/>
    <w:link w:val="Body-Paragraphs"/>
    <w:rsid w:val="00FF181A"/>
    <w:rPr>
      <w:rFonts w:ascii="Times New Roman" w:eastAsia="Times New Roman" w:hAnsi="Times New Roman" w:cs="Times New Roman"/>
    </w:rPr>
  </w:style>
  <w:style w:type="character" w:customStyle="1" w:styleId="UOFBulletsCharChar">
    <w:name w:val="UOFBullets Char Char"/>
    <w:link w:val="UOFBullets"/>
    <w:locked/>
    <w:rsid w:val="00FF181A"/>
    <w:rPr>
      <w:rFonts w:ascii="Times New Roman" w:eastAsia="Times New Roman" w:hAnsi="Times New Roman" w:cs="Times New Roman"/>
    </w:rPr>
  </w:style>
  <w:style w:type="paragraph" w:styleId="BodyText2">
    <w:name w:val="Body Text 2"/>
    <w:basedOn w:val="Normal"/>
    <w:link w:val="BodyText2Char"/>
    <w:uiPriority w:val="99"/>
    <w:semiHidden/>
    <w:unhideWhenUsed/>
    <w:rsid w:val="00FF181A"/>
    <w:pPr>
      <w:spacing w:after="120" w:line="480" w:lineRule="auto"/>
    </w:pPr>
  </w:style>
  <w:style w:type="character" w:customStyle="1" w:styleId="BodyText2Char">
    <w:name w:val="Body Text 2 Char"/>
    <w:basedOn w:val="DefaultParagraphFont"/>
    <w:link w:val="BodyText2"/>
    <w:uiPriority w:val="99"/>
    <w:semiHidden/>
    <w:rsid w:val="00FF181A"/>
    <w:rPr>
      <w:rFonts w:ascii="Times New Roman" w:eastAsia="Times New Roman" w:hAnsi="Times New Roman" w:cs="Times New Roman"/>
    </w:rPr>
  </w:style>
  <w:style w:type="paragraph" w:styleId="ListParagraph">
    <w:name w:val="List Paragraph"/>
    <w:basedOn w:val="Normal"/>
    <w:uiPriority w:val="34"/>
    <w:qFormat/>
    <w:rsid w:val="00906F1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83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183E"/>
    <w:pPr>
      <w:tabs>
        <w:tab w:val="center" w:pos="4320"/>
        <w:tab w:val="right" w:pos="8640"/>
      </w:tabs>
    </w:pPr>
  </w:style>
  <w:style w:type="character" w:customStyle="1" w:styleId="HeaderChar">
    <w:name w:val="Header Char"/>
    <w:basedOn w:val="DefaultParagraphFont"/>
    <w:link w:val="Header"/>
    <w:uiPriority w:val="99"/>
    <w:rsid w:val="00B9183E"/>
    <w:rPr>
      <w:rFonts w:ascii="Times New Roman" w:eastAsia="Times New Roman" w:hAnsi="Times New Roman" w:cs="Times New Roman"/>
    </w:rPr>
  </w:style>
  <w:style w:type="paragraph" w:styleId="Footer">
    <w:name w:val="footer"/>
    <w:basedOn w:val="Normal"/>
    <w:link w:val="FooterChar"/>
    <w:unhideWhenUsed/>
    <w:rsid w:val="00B9183E"/>
    <w:pPr>
      <w:tabs>
        <w:tab w:val="center" w:pos="4320"/>
        <w:tab w:val="right" w:pos="8640"/>
      </w:tabs>
    </w:pPr>
  </w:style>
  <w:style w:type="character" w:customStyle="1" w:styleId="FooterChar">
    <w:name w:val="Footer Char"/>
    <w:basedOn w:val="DefaultParagraphFont"/>
    <w:link w:val="Footer"/>
    <w:rsid w:val="00B9183E"/>
    <w:rPr>
      <w:rFonts w:ascii="Times New Roman" w:eastAsia="Times New Roman" w:hAnsi="Times New Roman" w:cs="Times New Roman"/>
    </w:rPr>
  </w:style>
  <w:style w:type="character" w:styleId="PageNumber">
    <w:name w:val="page number"/>
    <w:basedOn w:val="DefaultParagraphFont"/>
    <w:unhideWhenUsed/>
    <w:rsid w:val="00B9183E"/>
  </w:style>
  <w:style w:type="paragraph" w:styleId="BalloonText">
    <w:name w:val="Balloon Text"/>
    <w:basedOn w:val="Normal"/>
    <w:link w:val="BalloonTextChar"/>
    <w:uiPriority w:val="99"/>
    <w:semiHidden/>
    <w:unhideWhenUsed/>
    <w:rsid w:val="00B918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183E"/>
    <w:rPr>
      <w:rFonts w:ascii="Lucida Grande" w:eastAsia="Times New Roman" w:hAnsi="Lucida Grande" w:cs="Lucida Grande"/>
      <w:sz w:val="18"/>
      <w:szCs w:val="18"/>
    </w:rPr>
  </w:style>
  <w:style w:type="paragraph" w:customStyle="1" w:styleId="UOFBullets">
    <w:name w:val="UOFBullets"/>
    <w:basedOn w:val="BodyText2"/>
    <w:link w:val="UOFBulletsCharChar"/>
    <w:qFormat/>
    <w:rsid w:val="00FF181A"/>
    <w:pPr>
      <w:numPr>
        <w:numId w:val="6"/>
      </w:numPr>
      <w:spacing w:after="60" w:line="240" w:lineRule="auto"/>
    </w:pPr>
  </w:style>
  <w:style w:type="paragraph" w:customStyle="1" w:styleId="Body-Paragraphs">
    <w:name w:val="Body-Paragraphs"/>
    <w:basedOn w:val="Normal"/>
    <w:link w:val="Body-ParagraphsChar"/>
    <w:qFormat/>
    <w:rsid w:val="00FF181A"/>
    <w:pPr>
      <w:tabs>
        <w:tab w:val="left" w:pos="360"/>
      </w:tabs>
      <w:spacing w:before="120"/>
    </w:pPr>
  </w:style>
  <w:style w:type="character" w:customStyle="1" w:styleId="Body-ParagraphsChar">
    <w:name w:val="Body-Paragraphs Char"/>
    <w:link w:val="Body-Paragraphs"/>
    <w:rsid w:val="00FF181A"/>
    <w:rPr>
      <w:rFonts w:ascii="Times New Roman" w:eastAsia="Times New Roman" w:hAnsi="Times New Roman" w:cs="Times New Roman"/>
    </w:rPr>
  </w:style>
  <w:style w:type="character" w:customStyle="1" w:styleId="UOFBulletsCharChar">
    <w:name w:val="UOFBullets Char Char"/>
    <w:link w:val="UOFBullets"/>
    <w:locked/>
    <w:rsid w:val="00FF181A"/>
    <w:rPr>
      <w:rFonts w:ascii="Times New Roman" w:eastAsia="Times New Roman" w:hAnsi="Times New Roman" w:cs="Times New Roman"/>
    </w:rPr>
  </w:style>
  <w:style w:type="paragraph" w:styleId="BodyText2">
    <w:name w:val="Body Text 2"/>
    <w:basedOn w:val="Normal"/>
    <w:link w:val="BodyText2Char"/>
    <w:uiPriority w:val="99"/>
    <w:semiHidden/>
    <w:unhideWhenUsed/>
    <w:rsid w:val="00FF181A"/>
    <w:pPr>
      <w:spacing w:after="120" w:line="480" w:lineRule="auto"/>
    </w:pPr>
  </w:style>
  <w:style w:type="character" w:customStyle="1" w:styleId="BodyText2Char">
    <w:name w:val="Body Text 2 Char"/>
    <w:basedOn w:val="DefaultParagraphFont"/>
    <w:link w:val="BodyText2"/>
    <w:uiPriority w:val="99"/>
    <w:semiHidden/>
    <w:rsid w:val="00FF181A"/>
    <w:rPr>
      <w:rFonts w:ascii="Times New Roman" w:eastAsia="Times New Roman" w:hAnsi="Times New Roman" w:cs="Times New Roman"/>
    </w:rPr>
  </w:style>
  <w:style w:type="paragraph" w:styleId="ListParagraph">
    <w:name w:val="List Paragraph"/>
    <w:basedOn w:val="Normal"/>
    <w:uiPriority w:val="34"/>
    <w:qFormat/>
    <w:rsid w:val="00906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08173">
      <w:bodyDiv w:val="1"/>
      <w:marLeft w:val="0"/>
      <w:marRight w:val="0"/>
      <w:marTop w:val="0"/>
      <w:marBottom w:val="0"/>
      <w:divBdr>
        <w:top w:val="none" w:sz="0" w:space="0" w:color="auto"/>
        <w:left w:val="none" w:sz="0" w:space="0" w:color="auto"/>
        <w:bottom w:val="none" w:sz="0" w:space="0" w:color="auto"/>
        <w:right w:val="none" w:sz="0" w:space="0" w:color="auto"/>
      </w:divBdr>
      <w:divsChild>
        <w:div w:id="382415348">
          <w:marLeft w:val="0"/>
          <w:marRight w:val="0"/>
          <w:marTop w:val="0"/>
          <w:marBottom w:val="0"/>
          <w:divBdr>
            <w:top w:val="none" w:sz="0" w:space="0" w:color="auto"/>
            <w:left w:val="none" w:sz="0" w:space="0" w:color="auto"/>
            <w:bottom w:val="none" w:sz="0" w:space="0" w:color="auto"/>
            <w:right w:val="none" w:sz="0" w:space="0" w:color="auto"/>
          </w:divBdr>
          <w:divsChild>
            <w:div w:id="243226621">
              <w:marLeft w:val="0"/>
              <w:marRight w:val="0"/>
              <w:marTop w:val="0"/>
              <w:marBottom w:val="0"/>
              <w:divBdr>
                <w:top w:val="none" w:sz="0" w:space="0" w:color="auto"/>
                <w:left w:val="none" w:sz="0" w:space="0" w:color="auto"/>
                <w:bottom w:val="none" w:sz="0" w:space="0" w:color="auto"/>
                <w:right w:val="none" w:sz="0" w:space="0" w:color="auto"/>
              </w:divBdr>
              <w:divsChild>
                <w:div w:id="6998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285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1608</Words>
  <Characters>9171</Characters>
  <Application>Microsoft Macintosh Word</Application>
  <DocSecurity>0</DocSecurity>
  <Lines>76</Lines>
  <Paragraphs>21</Paragraphs>
  <ScaleCrop>false</ScaleCrop>
  <Company/>
  <LinksUpToDate>false</LinksUpToDate>
  <CharactersWithSpaces>10758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Allen</dc:creator>
  <cp:keywords/>
  <dc:description/>
  <cp:lastModifiedBy>Steve Allen</cp:lastModifiedBy>
  <cp:revision>2</cp:revision>
  <dcterms:created xsi:type="dcterms:W3CDTF">2017-06-24T02:50:00Z</dcterms:created>
  <dcterms:modified xsi:type="dcterms:W3CDTF">2017-06-24T02:50:00Z</dcterms:modified>
</cp:coreProperties>
</file>